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0CEF8" w14:textId="1AFDE436" w:rsidR="00734BAD" w:rsidRPr="00036066" w:rsidRDefault="00251A92" w:rsidP="005B655D">
      <w:pPr>
        <w:ind w:left="720" w:hanging="720"/>
        <w:jc w:val="center"/>
        <w:rPr>
          <w:rFonts w:ascii="Palatino Linotype" w:hAnsi="Palatino Linotype"/>
          <w:b/>
          <w:smallCaps/>
          <w:sz w:val="40"/>
          <w:szCs w:val="40"/>
          <w:lang w:val="fr-FR"/>
        </w:rPr>
      </w:pPr>
      <w:r>
        <w:rPr>
          <w:rFonts w:ascii="Palatino Linotype" w:hAnsi="Palatino Linotype"/>
          <w:b/>
          <w:smallCaps/>
          <w:sz w:val="40"/>
          <w:szCs w:val="40"/>
          <w:lang w:val="fr-FR"/>
        </w:rPr>
        <w:t>Jane Lewiston</w:t>
      </w:r>
    </w:p>
    <w:p w14:paraId="5E516D6C" w14:textId="59CE4B5F" w:rsidR="00251A92" w:rsidRPr="002247C5" w:rsidRDefault="00251A92" w:rsidP="00251A92">
      <w:pPr>
        <w:jc w:val="center"/>
        <w:rPr>
          <w:rFonts w:ascii="Times New Roman" w:hAnsi="Times New Roman" w:cs="Times New Roman"/>
          <w:b/>
          <w:sz w:val="19"/>
          <w:szCs w:val="19"/>
          <w:lang w:val="fr-FR"/>
        </w:rPr>
      </w:pPr>
      <w:r>
        <w:rPr>
          <w:rFonts w:ascii="Times New Roman" w:hAnsi="Times New Roman" w:cs="Times New Roman"/>
          <w:sz w:val="19"/>
          <w:szCs w:val="19"/>
          <w:lang w:val="fr-FR"/>
        </w:rPr>
        <w:t>(303) 526-8240</w:t>
      </w:r>
      <w:r w:rsidRPr="002247C5">
        <w:rPr>
          <w:rFonts w:ascii="Times New Roman" w:hAnsi="Times New Roman" w:cs="Times New Roman"/>
          <w:sz w:val="19"/>
          <w:szCs w:val="19"/>
          <w:lang w:val="fr-FR"/>
        </w:rPr>
        <w:t xml:space="preserve"> | </w:t>
      </w:r>
      <w:r>
        <w:rPr>
          <w:rFonts w:ascii="Times New Roman" w:hAnsi="Times New Roman" w:cs="Times New Roman"/>
          <w:sz w:val="19"/>
          <w:szCs w:val="19"/>
          <w:lang w:val="fr-FR"/>
        </w:rPr>
        <w:t>JaneLewiston</w:t>
      </w:r>
      <w:r w:rsidRPr="002247C5">
        <w:rPr>
          <w:rFonts w:ascii="Times New Roman" w:hAnsi="Times New Roman" w:cs="Times New Roman"/>
          <w:sz w:val="19"/>
          <w:szCs w:val="19"/>
          <w:lang w:val="fr-FR"/>
        </w:rPr>
        <w:t xml:space="preserve">2025@u.northwestern.edu | </w:t>
      </w:r>
      <w:r w:rsidRPr="00903467">
        <w:rPr>
          <w:rFonts w:ascii="Times New Roman" w:hAnsi="Times New Roman" w:cs="Times New Roman"/>
          <w:sz w:val="19"/>
          <w:szCs w:val="19"/>
        </w:rPr>
        <w:t>https://www.linkedin.com/in/janelewiston/</w:t>
      </w:r>
    </w:p>
    <w:p w14:paraId="2B93EE5E" w14:textId="333A2B96" w:rsidR="00D26EF1" w:rsidRPr="00F0334C" w:rsidRDefault="007D1BD6" w:rsidP="001D5D46">
      <w:pPr>
        <w:pStyle w:val="ResumeAlignRight"/>
        <w:pBdr>
          <w:bottom w:val="single" w:sz="4" w:space="1" w:color="auto"/>
        </w:pBdr>
        <w:tabs>
          <w:tab w:val="left" w:pos="360"/>
          <w:tab w:val="right" w:pos="10620"/>
        </w:tabs>
        <w:spacing w:before="60"/>
        <w:rPr>
          <w:rFonts w:ascii="Palatino Linotype" w:hAnsi="Palatino Linotype"/>
          <w:b/>
          <w:smallCaps/>
          <w:sz w:val="21"/>
          <w:szCs w:val="21"/>
        </w:rPr>
      </w:pPr>
      <w:r w:rsidRPr="000F16CA">
        <w:rPr>
          <w:rFonts w:ascii="Palatino Linotype" w:hAnsi="Palatino Linotype"/>
          <w:b/>
          <w:smallCaps/>
          <w:sz w:val="21"/>
          <w:szCs w:val="21"/>
        </w:rPr>
        <w:t>Education</w:t>
      </w:r>
    </w:p>
    <w:p w14:paraId="6AA2B990" w14:textId="7895F2E3" w:rsidR="008708A8" w:rsidRPr="0029602C" w:rsidRDefault="008708A8" w:rsidP="00D26EF1">
      <w:pPr>
        <w:pStyle w:val="ResumeAlignRight"/>
        <w:tabs>
          <w:tab w:val="clear" w:pos="10080"/>
          <w:tab w:val="left" w:pos="360"/>
          <w:tab w:val="right" w:pos="10620"/>
        </w:tabs>
        <w:spacing w:before="40"/>
        <w:contextualSpacing/>
        <w:rPr>
          <w:rFonts w:ascii="Palatino Linotype" w:hAnsi="Palatino Linotype"/>
          <w:b/>
          <w:sz w:val="19"/>
          <w:szCs w:val="19"/>
        </w:rPr>
      </w:pPr>
      <w:r w:rsidRPr="0029602C">
        <w:rPr>
          <w:rFonts w:ascii="Palatino Linotype" w:hAnsi="Palatino Linotype"/>
          <w:b/>
          <w:sz w:val="19"/>
          <w:szCs w:val="19"/>
        </w:rPr>
        <w:t>Northwestern University</w:t>
      </w:r>
      <w:r w:rsidRPr="0029602C">
        <w:rPr>
          <w:rFonts w:ascii="Palatino Linotype" w:hAnsi="Palatino Linotype"/>
          <w:sz w:val="19"/>
          <w:szCs w:val="19"/>
        </w:rPr>
        <w:tab/>
      </w:r>
      <w:r w:rsidR="00A94097" w:rsidRPr="0029602C">
        <w:rPr>
          <w:rFonts w:ascii="Palatino Linotype" w:hAnsi="Palatino Linotype"/>
          <w:b/>
          <w:bCs/>
          <w:sz w:val="19"/>
          <w:szCs w:val="19"/>
        </w:rPr>
        <w:t>Evanston</w:t>
      </w:r>
      <w:r w:rsidRPr="0029602C">
        <w:rPr>
          <w:rFonts w:ascii="Palatino Linotype" w:hAnsi="Palatino Linotype"/>
          <w:b/>
          <w:bCs/>
          <w:sz w:val="19"/>
          <w:szCs w:val="19"/>
        </w:rPr>
        <w:t xml:space="preserve">, </w:t>
      </w:r>
      <w:r w:rsidR="00F30BBC" w:rsidRPr="0029602C">
        <w:rPr>
          <w:rFonts w:ascii="Palatino Linotype" w:hAnsi="Palatino Linotype"/>
          <w:b/>
          <w:bCs/>
          <w:sz w:val="19"/>
          <w:szCs w:val="19"/>
        </w:rPr>
        <w:t>IL</w:t>
      </w:r>
    </w:p>
    <w:p w14:paraId="7072B362" w14:textId="2BC2EBA3" w:rsidR="00D26EF1" w:rsidRDefault="00AD2933" w:rsidP="00A54358">
      <w:pPr>
        <w:pStyle w:val="ResumeAlignRight"/>
        <w:tabs>
          <w:tab w:val="clear" w:pos="10080"/>
          <w:tab w:val="left" w:pos="360"/>
          <w:tab w:val="right" w:pos="10620"/>
        </w:tabs>
        <w:contextualSpacing/>
        <w:rPr>
          <w:rFonts w:ascii="Palatino Linotype" w:hAnsi="Palatino Linotype"/>
          <w:i/>
          <w:sz w:val="19"/>
          <w:szCs w:val="19"/>
        </w:rPr>
      </w:pPr>
      <w:r w:rsidRPr="00CA3D6E">
        <w:rPr>
          <w:rFonts w:ascii="Palatino Linotype" w:hAnsi="Palatino Linotype"/>
          <w:i/>
          <w:sz w:val="19"/>
          <w:szCs w:val="19"/>
        </w:rPr>
        <w:t xml:space="preserve">Bachelor of </w:t>
      </w:r>
      <w:r w:rsidR="00251A92">
        <w:rPr>
          <w:rFonts w:ascii="Palatino Linotype" w:hAnsi="Palatino Linotype"/>
          <w:i/>
          <w:sz w:val="19"/>
          <w:szCs w:val="19"/>
        </w:rPr>
        <w:t>Science</w:t>
      </w:r>
      <w:r w:rsidR="008708A8" w:rsidRPr="00CA3D6E">
        <w:rPr>
          <w:rFonts w:ascii="Palatino Linotype" w:hAnsi="Palatino Linotype"/>
          <w:i/>
          <w:sz w:val="19"/>
          <w:szCs w:val="19"/>
        </w:rPr>
        <w:t xml:space="preserve"> </w:t>
      </w:r>
      <w:r w:rsidRPr="00CA3D6E">
        <w:rPr>
          <w:rFonts w:ascii="Palatino Linotype" w:hAnsi="Palatino Linotype"/>
          <w:i/>
          <w:sz w:val="19"/>
          <w:szCs w:val="19"/>
        </w:rPr>
        <w:t xml:space="preserve">in </w:t>
      </w:r>
      <w:r w:rsidR="00251A92">
        <w:rPr>
          <w:rFonts w:ascii="Palatino Linotype" w:hAnsi="Palatino Linotype"/>
          <w:b/>
          <w:bCs/>
          <w:i/>
          <w:sz w:val="19"/>
          <w:szCs w:val="19"/>
        </w:rPr>
        <w:t>Biomedical Engineering</w:t>
      </w:r>
      <w:r w:rsidR="00737D03" w:rsidRPr="00CA3D6E">
        <w:rPr>
          <w:rFonts w:ascii="Palatino Linotype" w:hAnsi="Palatino Linotype"/>
          <w:i/>
          <w:sz w:val="19"/>
          <w:szCs w:val="19"/>
        </w:rPr>
        <w:t xml:space="preserve">; </w:t>
      </w:r>
      <w:r w:rsidR="00251A92">
        <w:rPr>
          <w:rFonts w:ascii="Palatino Linotype" w:hAnsi="Palatino Linotype"/>
          <w:i/>
          <w:sz w:val="19"/>
          <w:szCs w:val="19"/>
        </w:rPr>
        <w:t xml:space="preserve">Double Major in </w:t>
      </w:r>
      <w:r w:rsidR="00251A92" w:rsidRPr="00251A92">
        <w:rPr>
          <w:rFonts w:ascii="Palatino Linotype" w:hAnsi="Palatino Linotype"/>
          <w:b/>
          <w:bCs/>
          <w:i/>
          <w:sz w:val="19"/>
          <w:szCs w:val="19"/>
        </w:rPr>
        <w:t xml:space="preserve">Neuroscience </w:t>
      </w:r>
      <w:r w:rsidR="008708A8" w:rsidRPr="0029602C">
        <w:rPr>
          <w:rFonts w:ascii="Palatino Linotype" w:hAnsi="Palatino Linotype"/>
          <w:i/>
          <w:sz w:val="19"/>
          <w:szCs w:val="19"/>
        </w:rPr>
        <w:tab/>
      </w:r>
      <w:r w:rsidR="00363181">
        <w:rPr>
          <w:rFonts w:ascii="Palatino Linotype" w:hAnsi="Palatino Linotype"/>
          <w:i/>
          <w:sz w:val="19"/>
          <w:szCs w:val="19"/>
        </w:rPr>
        <w:t>September 2021</w:t>
      </w:r>
      <w:r w:rsidR="00363181" w:rsidRPr="00AB1E77">
        <w:rPr>
          <w:rFonts w:ascii="Palatino Linotype" w:hAnsi="Palatino Linotype"/>
          <w:i/>
          <w:sz w:val="19"/>
          <w:szCs w:val="19"/>
        </w:rPr>
        <w:t xml:space="preserve"> – </w:t>
      </w:r>
      <w:r w:rsidR="00C225B6" w:rsidRPr="0029602C">
        <w:rPr>
          <w:rFonts w:ascii="Palatino Linotype" w:hAnsi="Palatino Linotype"/>
          <w:i/>
          <w:sz w:val="19"/>
          <w:szCs w:val="19"/>
        </w:rPr>
        <w:t>June 202</w:t>
      </w:r>
      <w:r w:rsidR="00500002">
        <w:rPr>
          <w:rFonts w:ascii="Palatino Linotype" w:hAnsi="Palatino Linotype"/>
          <w:i/>
          <w:sz w:val="19"/>
          <w:szCs w:val="19"/>
        </w:rPr>
        <w:t>5</w:t>
      </w:r>
    </w:p>
    <w:p w14:paraId="65B3AAFC" w14:textId="213CC48C" w:rsidR="00251A92" w:rsidRPr="00C52180" w:rsidRDefault="00251A92" w:rsidP="00C5218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19"/>
          <w:szCs w:val="19"/>
        </w:rPr>
      </w:pPr>
      <w:r w:rsidRPr="00C52180">
        <w:rPr>
          <w:rFonts w:ascii="Times New Roman" w:hAnsi="Times New Roman" w:cs="Times New Roman"/>
          <w:bCs/>
          <w:sz w:val="19"/>
          <w:szCs w:val="19"/>
        </w:rPr>
        <w:t>Cumulative GPA: 3.61/4.00 | Major GPA: 3.6</w:t>
      </w:r>
      <w:r w:rsidR="00871137" w:rsidRPr="00C52180">
        <w:rPr>
          <w:rFonts w:ascii="Times New Roman" w:hAnsi="Times New Roman" w:cs="Times New Roman"/>
          <w:bCs/>
          <w:sz w:val="19"/>
          <w:szCs w:val="19"/>
        </w:rPr>
        <w:t>6</w:t>
      </w:r>
      <w:r w:rsidRPr="00C52180">
        <w:rPr>
          <w:rFonts w:ascii="Times New Roman" w:hAnsi="Times New Roman" w:cs="Times New Roman"/>
          <w:bCs/>
          <w:sz w:val="19"/>
          <w:szCs w:val="19"/>
        </w:rPr>
        <w:t>/4.00 | SAT: 1500/1600</w:t>
      </w:r>
    </w:p>
    <w:p w14:paraId="4E50F09C" w14:textId="6953D57D" w:rsidR="0092334E" w:rsidRPr="0092334E" w:rsidRDefault="00251A92" w:rsidP="0092334E">
      <w:pPr>
        <w:pStyle w:val="ListParagraph"/>
        <w:numPr>
          <w:ilvl w:val="0"/>
          <w:numId w:val="33"/>
        </w:numPr>
        <w:tabs>
          <w:tab w:val="left" w:pos="360"/>
          <w:tab w:val="right" w:pos="10620"/>
        </w:tabs>
        <w:spacing w:before="60" w:after="60"/>
        <w:rPr>
          <w:rFonts w:ascii="Palatino Linotype" w:hAnsi="Palatino Linotype"/>
          <w:b/>
          <w:smallCaps/>
          <w:sz w:val="21"/>
          <w:szCs w:val="21"/>
        </w:rPr>
      </w:pPr>
      <w:r w:rsidRPr="00C52180">
        <w:rPr>
          <w:rFonts w:ascii="Times New Roman" w:hAnsi="Times New Roman" w:cs="Times New Roman"/>
          <w:bCs/>
          <w:sz w:val="19"/>
          <w:szCs w:val="19"/>
        </w:rPr>
        <w:t>Relevant Courses: General Engineering, Circuit</w:t>
      </w:r>
      <w:r w:rsidR="00C52180" w:rsidRPr="00C52180">
        <w:rPr>
          <w:rFonts w:ascii="Times New Roman" w:hAnsi="Times New Roman" w:cs="Times New Roman"/>
          <w:bCs/>
          <w:sz w:val="19"/>
          <w:szCs w:val="19"/>
        </w:rPr>
        <w:t>ry</w:t>
      </w:r>
      <w:r w:rsidRPr="00C52180">
        <w:rPr>
          <w:rFonts w:ascii="Times New Roman" w:hAnsi="Times New Roman" w:cs="Times New Roman"/>
          <w:bCs/>
          <w:sz w:val="19"/>
          <w:szCs w:val="19"/>
        </w:rPr>
        <w:t>, Multivariable Calculus, Fluid Mechanics, Design, Quantitative Physiolog</w:t>
      </w:r>
      <w:r w:rsidR="0092334E">
        <w:rPr>
          <w:rFonts w:ascii="Times New Roman" w:hAnsi="Times New Roman" w:cs="Times New Roman"/>
          <w:bCs/>
          <w:sz w:val="19"/>
          <w:szCs w:val="19"/>
        </w:rPr>
        <w:t>y</w:t>
      </w:r>
    </w:p>
    <w:p w14:paraId="5A5F07D4" w14:textId="4F9789F1" w:rsidR="007A7505" w:rsidRPr="0092334E" w:rsidRDefault="007A7505" w:rsidP="0092334E">
      <w:pPr>
        <w:pBdr>
          <w:bottom w:val="single" w:sz="4" w:space="7" w:color="auto"/>
        </w:pBdr>
        <w:tabs>
          <w:tab w:val="left" w:pos="360"/>
          <w:tab w:val="left" w:pos="6375"/>
        </w:tabs>
        <w:spacing w:before="60" w:after="60"/>
        <w:rPr>
          <w:rFonts w:ascii="Palatino Linotype" w:hAnsi="Palatino Linotype"/>
          <w:b/>
          <w:smallCaps/>
          <w:sz w:val="21"/>
          <w:szCs w:val="21"/>
        </w:rPr>
      </w:pPr>
      <w:r w:rsidRPr="0092334E">
        <w:rPr>
          <w:rFonts w:ascii="Palatino Linotype" w:hAnsi="Palatino Linotype"/>
          <w:b/>
          <w:smallCaps/>
          <w:sz w:val="21"/>
          <w:szCs w:val="21"/>
        </w:rPr>
        <w:t>Work Experience</w:t>
      </w:r>
    </w:p>
    <w:p w14:paraId="30AE80EA" w14:textId="7E2BF368" w:rsidR="00543BAB" w:rsidRPr="00D77133" w:rsidRDefault="00FC5B08" w:rsidP="007A7505">
      <w:pPr>
        <w:pStyle w:val="ResumeAlignRight"/>
        <w:tabs>
          <w:tab w:val="clear" w:pos="10080"/>
          <w:tab w:val="left" w:pos="360"/>
          <w:tab w:val="right" w:pos="10620"/>
        </w:tabs>
        <w:spacing w:before="60"/>
        <w:contextualSpacing/>
        <w:rPr>
          <w:rFonts w:ascii="Palatino Linotype" w:hAnsi="Palatino Linotype"/>
          <w:b/>
          <w:sz w:val="19"/>
          <w:szCs w:val="19"/>
        </w:rPr>
      </w:pPr>
      <w:r>
        <w:rPr>
          <w:rFonts w:ascii="Palatino Linotype" w:hAnsi="Palatino Linotype"/>
          <w:b/>
          <w:sz w:val="19"/>
          <w:szCs w:val="19"/>
        </w:rPr>
        <w:t>Turek/Vitaterna Labs Northwestern</w:t>
      </w:r>
      <w:r w:rsidR="00543BAB">
        <w:rPr>
          <w:rFonts w:ascii="Palatino Linotype" w:hAnsi="Palatino Linotype"/>
          <w:sz w:val="19"/>
          <w:szCs w:val="19"/>
        </w:rPr>
        <w:tab/>
      </w:r>
      <w:r>
        <w:rPr>
          <w:rFonts w:ascii="Palatino Linotype" w:hAnsi="Palatino Linotype"/>
          <w:b/>
          <w:bCs/>
          <w:sz w:val="19"/>
          <w:szCs w:val="19"/>
        </w:rPr>
        <w:t>Evanston</w:t>
      </w:r>
      <w:r w:rsidR="00543BAB" w:rsidRPr="00D77133">
        <w:rPr>
          <w:rFonts w:ascii="Palatino Linotype" w:hAnsi="Palatino Linotype"/>
          <w:b/>
          <w:bCs/>
          <w:sz w:val="19"/>
          <w:szCs w:val="19"/>
        </w:rPr>
        <w:t xml:space="preserve">, </w:t>
      </w:r>
      <w:r w:rsidR="00543BAB">
        <w:rPr>
          <w:rFonts w:ascii="Palatino Linotype" w:hAnsi="Palatino Linotype"/>
          <w:b/>
          <w:bCs/>
          <w:sz w:val="19"/>
          <w:szCs w:val="19"/>
        </w:rPr>
        <w:t>IL</w:t>
      </w:r>
    </w:p>
    <w:p w14:paraId="1CF3BEC1" w14:textId="0F55FA53" w:rsidR="00543BAB" w:rsidRDefault="00FC5B08" w:rsidP="00B6108B">
      <w:pPr>
        <w:pStyle w:val="ResumeAlignRight"/>
        <w:tabs>
          <w:tab w:val="clear" w:pos="10080"/>
          <w:tab w:val="left" w:pos="360"/>
          <w:tab w:val="right" w:pos="10620"/>
        </w:tabs>
        <w:spacing w:after="60"/>
        <w:rPr>
          <w:rFonts w:ascii="Palatino Linotype" w:hAnsi="Palatino Linotype"/>
          <w:i/>
          <w:sz w:val="19"/>
          <w:szCs w:val="19"/>
        </w:rPr>
      </w:pPr>
      <w:r>
        <w:rPr>
          <w:rFonts w:ascii="Palatino Linotype" w:hAnsi="Palatino Linotype"/>
          <w:i/>
          <w:sz w:val="19"/>
          <w:szCs w:val="19"/>
        </w:rPr>
        <w:t>Research Assistant</w:t>
      </w:r>
      <w:r w:rsidR="00543BAB" w:rsidRPr="00D77133">
        <w:rPr>
          <w:rFonts w:ascii="Palatino Linotype" w:hAnsi="Palatino Linotype"/>
          <w:i/>
          <w:sz w:val="19"/>
          <w:szCs w:val="19"/>
        </w:rPr>
        <w:tab/>
      </w:r>
      <w:r w:rsidR="00690F28">
        <w:rPr>
          <w:rFonts w:ascii="Palatino Linotype" w:hAnsi="Palatino Linotype"/>
          <w:i/>
          <w:sz w:val="19"/>
          <w:szCs w:val="19"/>
        </w:rPr>
        <w:t>September</w:t>
      </w:r>
      <w:r w:rsidR="00543BAB" w:rsidRPr="00D77133">
        <w:rPr>
          <w:rFonts w:ascii="Palatino Linotype" w:hAnsi="Palatino Linotype"/>
          <w:i/>
          <w:sz w:val="19"/>
          <w:szCs w:val="19"/>
        </w:rPr>
        <w:t xml:space="preserve"> 202</w:t>
      </w:r>
      <w:r>
        <w:rPr>
          <w:rFonts w:ascii="Palatino Linotype" w:hAnsi="Palatino Linotype"/>
          <w:i/>
          <w:sz w:val="19"/>
          <w:szCs w:val="19"/>
        </w:rPr>
        <w:t>2</w:t>
      </w:r>
      <w:r w:rsidR="00543BAB" w:rsidRPr="00D77133">
        <w:rPr>
          <w:rFonts w:ascii="Palatino Linotype" w:hAnsi="Palatino Linotype"/>
          <w:i/>
          <w:sz w:val="19"/>
          <w:szCs w:val="19"/>
        </w:rPr>
        <w:t xml:space="preserve"> – </w:t>
      </w:r>
      <w:r>
        <w:rPr>
          <w:rFonts w:ascii="Palatino Linotype" w:hAnsi="Palatino Linotype"/>
          <w:i/>
          <w:sz w:val="19"/>
          <w:szCs w:val="19"/>
        </w:rPr>
        <w:t>Current</w:t>
      </w:r>
    </w:p>
    <w:p w14:paraId="4872B7EB" w14:textId="57321207" w:rsidR="00215E54" w:rsidRDefault="00D72B59" w:rsidP="00215E54">
      <w:pPr>
        <w:pStyle w:val="NoSpacing1"/>
        <w:numPr>
          <w:ilvl w:val="0"/>
          <w:numId w:val="16"/>
        </w:numPr>
        <w:tabs>
          <w:tab w:val="right" w:pos="10620"/>
        </w:tabs>
        <w:ind w:left="360" w:hanging="216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>Assist</w:t>
      </w:r>
      <w:r w:rsidR="00653F8F">
        <w:rPr>
          <w:rFonts w:ascii="Palatino Linotype" w:hAnsi="Palatino Linotype"/>
          <w:sz w:val="19"/>
          <w:szCs w:val="19"/>
        </w:rPr>
        <w:t>ed</w:t>
      </w:r>
      <w:r>
        <w:rPr>
          <w:rFonts w:ascii="Palatino Linotype" w:hAnsi="Palatino Linotype"/>
          <w:sz w:val="19"/>
          <w:szCs w:val="19"/>
        </w:rPr>
        <w:t xml:space="preserve"> in running circadian research studies on </w:t>
      </w:r>
      <w:r w:rsidR="00C3785D">
        <w:rPr>
          <w:rFonts w:ascii="Palatino Linotype" w:hAnsi="Palatino Linotype"/>
          <w:sz w:val="19"/>
          <w:szCs w:val="19"/>
        </w:rPr>
        <w:t>s</w:t>
      </w:r>
      <w:r w:rsidR="00CF2175">
        <w:rPr>
          <w:rFonts w:ascii="Palatino Linotype" w:hAnsi="Palatino Linotype"/>
          <w:sz w:val="19"/>
          <w:szCs w:val="19"/>
        </w:rPr>
        <w:t>leeping related disorders, Alzheimer’s</w:t>
      </w:r>
      <w:r>
        <w:rPr>
          <w:rFonts w:ascii="Palatino Linotype" w:hAnsi="Palatino Linotype"/>
          <w:sz w:val="19"/>
          <w:szCs w:val="19"/>
        </w:rPr>
        <w:t xml:space="preserve">, </w:t>
      </w:r>
      <w:r w:rsidR="001911FA">
        <w:rPr>
          <w:rFonts w:ascii="Palatino Linotype" w:hAnsi="Palatino Linotype"/>
          <w:sz w:val="19"/>
          <w:szCs w:val="19"/>
        </w:rPr>
        <w:t xml:space="preserve">and </w:t>
      </w:r>
      <w:r w:rsidR="00F02A0F">
        <w:rPr>
          <w:rFonts w:ascii="Palatino Linotype" w:hAnsi="Palatino Linotype"/>
          <w:sz w:val="19"/>
          <w:szCs w:val="19"/>
        </w:rPr>
        <w:t>Crohn’s Disease</w:t>
      </w:r>
      <w:r w:rsidR="00C3785D">
        <w:rPr>
          <w:rFonts w:ascii="Palatino Linotype" w:hAnsi="Palatino Linotype"/>
          <w:sz w:val="19"/>
          <w:szCs w:val="19"/>
        </w:rPr>
        <w:t xml:space="preserve"> </w:t>
      </w:r>
      <w:r w:rsidR="0091528B">
        <w:rPr>
          <w:rFonts w:ascii="Palatino Linotype" w:hAnsi="Palatino Linotype"/>
          <w:sz w:val="19"/>
          <w:szCs w:val="19"/>
        </w:rPr>
        <w:t>by executing</w:t>
      </w:r>
      <w:r w:rsidR="00976A2C">
        <w:rPr>
          <w:rFonts w:ascii="Palatino Linotype" w:hAnsi="Palatino Linotype"/>
          <w:sz w:val="19"/>
          <w:szCs w:val="19"/>
        </w:rPr>
        <w:t xml:space="preserve"> behavioral testing, </w:t>
      </w:r>
      <w:r w:rsidR="005A6F21">
        <w:rPr>
          <w:rFonts w:ascii="Palatino Linotype" w:hAnsi="Palatino Linotype"/>
          <w:sz w:val="19"/>
          <w:szCs w:val="19"/>
        </w:rPr>
        <w:t>observing</w:t>
      </w:r>
      <w:r w:rsidR="00976A2C">
        <w:rPr>
          <w:rFonts w:ascii="Palatino Linotype" w:hAnsi="Palatino Linotype"/>
          <w:sz w:val="19"/>
          <w:szCs w:val="19"/>
        </w:rPr>
        <w:t xml:space="preserve"> sleep patterns, and </w:t>
      </w:r>
      <w:r w:rsidR="005A6F21">
        <w:rPr>
          <w:rFonts w:ascii="Palatino Linotype" w:hAnsi="Palatino Linotype"/>
          <w:sz w:val="19"/>
          <w:szCs w:val="19"/>
        </w:rPr>
        <w:t xml:space="preserve">monitoring </w:t>
      </w:r>
      <w:r w:rsidR="00CD4577">
        <w:rPr>
          <w:rFonts w:ascii="Palatino Linotype" w:hAnsi="Palatino Linotype"/>
          <w:sz w:val="19"/>
          <w:szCs w:val="19"/>
        </w:rPr>
        <w:t xml:space="preserve">test subjects </w:t>
      </w:r>
      <w:r w:rsidR="00FC697F">
        <w:rPr>
          <w:rFonts w:ascii="Palatino Linotype" w:hAnsi="Palatino Linotype"/>
          <w:sz w:val="19"/>
          <w:szCs w:val="19"/>
        </w:rPr>
        <w:t>5 times a week</w:t>
      </w:r>
    </w:p>
    <w:p w14:paraId="6F10F988" w14:textId="77777777" w:rsidR="00D20856" w:rsidRDefault="00183513" w:rsidP="00D20856">
      <w:pPr>
        <w:pStyle w:val="NoSpacing1"/>
        <w:numPr>
          <w:ilvl w:val="0"/>
          <w:numId w:val="16"/>
        </w:numPr>
        <w:tabs>
          <w:tab w:val="right" w:pos="10620"/>
        </w:tabs>
        <w:ind w:left="360" w:hanging="216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>Used qPCR</w:t>
      </w:r>
      <w:r w:rsidR="00E70CAB">
        <w:rPr>
          <w:rFonts w:ascii="Palatino Linotype" w:hAnsi="Palatino Linotype"/>
          <w:sz w:val="19"/>
          <w:szCs w:val="19"/>
        </w:rPr>
        <w:t xml:space="preserve"> and DNA test</w:t>
      </w:r>
      <w:r w:rsidR="00D20856">
        <w:rPr>
          <w:rFonts w:ascii="Palatino Linotype" w:hAnsi="Palatino Linotype"/>
          <w:sz w:val="19"/>
          <w:szCs w:val="19"/>
        </w:rPr>
        <w:t>s</w:t>
      </w:r>
      <w:r>
        <w:rPr>
          <w:rFonts w:ascii="Palatino Linotype" w:hAnsi="Palatino Linotype"/>
          <w:sz w:val="19"/>
          <w:szCs w:val="19"/>
        </w:rPr>
        <w:t xml:space="preserve"> to </w:t>
      </w:r>
      <w:r w:rsidR="00874F71">
        <w:rPr>
          <w:rFonts w:ascii="Palatino Linotype" w:hAnsi="Palatino Linotype"/>
          <w:sz w:val="19"/>
          <w:szCs w:val="19"/>
        </w:rPr>
        <w:t xml:space="preserve">determine the effect of sleep deprivation on memory through changes in </w:t>
      </w:r>
      <w:r>
        <w:rPr>
          <w:rFonts w:ascii="Palatino Linotype" w:hAnsi="Palatino Linotype"/>
          <w:sz w:val="19"/>
          <w:szCs w:val="19"/>
        </w:rPr>
        <w:t>gene expression</w:t>
      </w:r>
    </w:p>
    <w:p w14:paraId="2FF0543C" w14:textId="4D095785" w:rsidR="00D225CF" w:rsidRPr="00D20856" w:rsidRDefault="007E0853" w:rsidP="00D20856">
      <w:pPr>
        <w:pStyle w:val="NoSpacing1"/>
        <w:numPr>
          <w:ilvl w:val="0"/>
          <w:numId w:val="16"/>
        </w:numPr>
        <w:tabs>
          <w:tab w:val="right" w:pos="10620"/>
        </w:tabs>
        <w:ind w:left="360" w:hanging="216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 xml:space="preserve">Employed </w:t>
      </w:r>
      <w:r w:rsidR="00EE7274" w:rsidRPr="00D20856">
        <w:rPr>
          <w:rFonts w:ascii="Palatino Linotype" w:hAnsi="Palatino Linotype"/>
          <w:sz w:val="19"/>
          <w:szCs w:val="19"/>
        </w:rPr>
        <w:t>EEG</w:t>
      </w:r>
      <w:r w:rsidR="00D225CF" w:rsidRPr="00D20856">
        <w:rPr>
          <w:rFonts w:ascii="Palatino Linotype" w:hAnsi="Palatino Linotype"/>
          <w:sz w:val="19"/>
          <w:szCs w:val="19"/>
        </w:rPr>
        <w:t xml:space="preserve"> to </w:t>
      </w:r>
      <w:r w:rsidR="00D20856" w:rsidRPr="00D20856">
        <w:rPr>
          <w:rFonts w:ascii="Palatino Linotype" w:hAnsi="Palatino Linotype"/>
          <w:sz w:val="19"/>
          <w:szCs w:val="19"/>
        </w:rPr>
        <w:t xml:space="preserve">determine </w:t>
      </w:r>
      <w:r>
        <w:rPr>
          <w:rFonts w:ascii="Palatino Linotype" w:hAnsi="Palatino Linotype"/>
          <w:sz w:val="19"/>
          <w:szCs w:val="19"/>
        </w:rPr>
        <w:t xml:space="preserve">the response of animal sleep patterns and circadian rhythm to changes in environment </w:t>
      </w:r>
    </w:p>
    <w:p w14:paraId="4DC96278" w14:textId="16A92671" w:rsidR="00C87C05" w:rsidRPr="00D77133" w:rsidRDefault="00F8788D" w:rsidP="00CC0062">
      <w:pPr>
        <w:pStyle w:val="ResumeAlignRight"/>
        <w:tabs>
          <w:tab w:val="clear" w:pos="10080"/>
          <w:tab w:val="left" w:pos="360"/>
          <w:tab w:val="right" w:pos="10620"/>
        </w:tabs>
        <w:spacing w:before="60"/>
        <w:contextualSpacing/>
        <w:rPr>
          <w:rFonts w:ascii="Palatino Linotype" w:hAnsi="Palatino Linotype"/>
          <w:b/>
          <w:sz w:val="19"/>
          <w:szCs w:val="19"/>
        </w:rPr>
      </w:pPr>
      <w:r>
        <w:rPr>
          <w:rFonts w:ascii="Palatino Linotype" w:hAnsi="Palatino Linotype"/>
          <w:b/>
          <w:sz w:val="19"/>
          <w:szCs w:val="19"/>
        </w:rPr>
        <w:t xml:space="preserve">Undergraduate Neuroscience </w:t>
      </w:r>
      <w:r w:rsidR="00FF3771">
        <w:rPr>
          <w:rFonts w:ascii="Palatino Linotype" w:hAnsi="Palatino Linotype"/>
          <w:b/>
          <w:sz w:val="19"/>
          <w:szCs w:val="19"/>
        </w:rPr>
        <w:t xml:space="preserve">Research Grant </w:t>
      </w:r>
      <w:r w:rsidR="00CC0062">
        <w:rPr>
          <w:rFonts w:ascii="Palatino Linotype" w:hAnsi="Palatino Linotype"/>
          <w:sz w:val="19"/>
          <w:szCs w:val="19"/>
        </w:rPr>
        <w:tab/>
      </w:r>
      <w:r w:rsidR="00FF3771">
        <w:rPr>
          <w:rFonts w:ascii="Palatino Linotype" w:hAnsi="Palatino Linotype"/>
          <w:b/>
          <w:bCs/>
          <w:sz w:val="19"/>
          <w:szCs w:val="19"/>
        </w:rPr>
        <w:t>Evanston</w:t>
      </w:r>
      <w:r w:rsidR="00C87C05" w:rsidRPr="00D77133">
        <w:rPr>
          <w:rFonts w:ascii="Palatino Linotype" w:hAnsi="Palatino Linotype"/>
          <w:b/>
          <w:bCs/>
          <w:sz w:val="19"/>
          <w:szCs w:val="19"/>
        </w:rPr>
        <w:t xml:space="preserve">, </w:t>
      </w:r>
      <w:r w:rsidR="00C87C05">
        <w:rPr>
          <w:rFonts w:ascii="Palatino Linotype" w:hAnsi="Palatino Linotype"/>
          <w:b/>
          <w:bCs/>
          <w:sz w:val="19"/>
          <w:szCs w:val="19"/>
        </w:rPr>
        <w:t>IL</w:t>
      </w:r>
    </w:p>
    <w:p w14:paraId="3191C57D" w14:textId="5B87B3CD" w:rsidR="008E03E8" w:rsidRPr="008E03E8" w:rsidRDefault="00FF3771" w:rsidP="008E03E8">
      <w:pPr>
        <w:pStyle w:val="ResumeAlignRight"/>
        <w:tabs>
          <w:tab w:val="clear" w:pos="10080"/>
          <w:tab w:val="left" w:pos="360"/>
          <w:tab w:val="right" w:pos="10620"/>
        </w:tabs>
        <w:spacing w:after="60"/>
        <w:rPr>
          <w:rFonts w:ascii="Palatino Linotype" w:hAnsi="Palatino Linotype"/>
          <w:i/>
          <w:sz w:val="19"/>
          <w:szCs w:val="19"/>
        </w:rPr>
      </w:pPr>
      <w:r>
        <w:rPr>
          <w:rFonts w:ascii="Palatino Linotype" w:hAnsi="Palatino Linotype"/>
          <w:i/>
          <w:sz w:val="19"/>
          <w:szCs w:val="19"/>
        </w:rPr>
        <w:t xml:space="preserve">Independent Research Project </w:t>
      </w:r>
      <w:r w:rsidR="00C87C05" w:rsidRPr="00D77133">
        <w:rPr>
          <w:rFonts w:ascii="Palatino Linotype" w:hAnsi="Palatino Linotype"/>
          <w:i/>
          <w:sz w:val="19"/>
          <w:szCs w:val="19"/>
        </w:rPr>
        <w:tab/>
      </w:r>
      <w:r w:rsidR="00C87C05">
        <w:rPr>
          <w:rFonts w:ascii="Palatino Linotype" w:hAnsi="Palatino Linotype"/>
          <w:i/>
          <w:sz w:val="19"/>
          <w:szCs w:val="19"/>
        </w:rPr>
        <w:t>June</w:t>
      </w:r>
      <w:r w:rsidR="00C87C05" w:rsidRPr="00D77133">
        <w:rPr>
          <w:rFonts w:ascii="Palatino Linotype" w:hAnsi="Palatino Linotype"/>
          <w:i/>
          <w:sz w:val="19"/>
          <w:szCs w:val="19"/>
        </w:rPr>
        <w:t xml:space="preserve"> 202</w:t>
      </w:r>
      <w:r w:rsidR="00690F28">
        <w:rPr>
          <w:rFonts w:ascii="Palatino Linotype" w:hAnsi="Palatino Linotype"/>
          <w:i/>
          <w:sz w:val="19"/>
          <w:szCs w:val="19"/>
        </w:rPr>
        <w:t>4</w:t>
      </w:r>
      <w:r w:rsidR="00C87C05" w:rsidRPr="00D77133">
        <w:rPr>
          <w:rFonts w:ascii="Palatino Linotype" w:hAnsi="Palatino Linotype"/>
          <w:i/>
          <w:sz w:val="19"/>
          <w:szCs w:val="19"/>
        </w:rPr>
        <w:t xml:space="preserve"> – </w:t>
      </w:r>
      <w:r w:rsidR="00543BAB">
        <w:rPr>
          <w:rFonts w:ascii="Palatino Linotype" w:hAnsi="Palatino Linotype"/>
          <w:i/>
          <w:sz w:val="19"/>
          <w:szCs w:val="19"/>
        </w:rPr>
        <w:t>August</w:t>
      </w:r>
      <w:r w:rsidR="00C87C05">
        <w:rPr>
          <w:rFonts w:ascii="Palatino Linotype" w:hAnsi="Palatino Linotype"/>
          <w:i/>
          <w:sz w:val="19"/>
          <w:szCs w:val="19"/>
        </w:rPr>
        <w:t xml:space="preserve"> 202</w:t>
      </w:r>
      <w:r w:rsidR="00690F28">
        <w:rPr>
          <w:rFonts w:ascii="Palatino Linotype" w:hAnsi="Palatino Linotype"/>
          <w:i/>
          <w:sz w:val="19"/>
          <w:szCs w:val="19"/>
        </w:rPr>
        <w:t>4</w:t>
      </w:r>
    </w:p>
    <w:p w14:paraId="199E3422" w14:textId="50320D54" w:rsidR="00BE64C2" w:rsidRDefault="00BE64C2" w:rsidP="003D0CDE">
      <w:pPr>
        <w:pStyle w:val="NoSpacing1"/>
        <w:numPr>
          <w:ilvl w:val="0"/>
          <w:numId w:val="16"/>
        </w:numPr>
        <w:tabs>
          <w:tab w:val="right" w:pos="10620"/>
        </w:tabs>
        <w:ind w:left="360" w:hanging="216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 xml:space="preserve">Partnered with NASA to </w:t>
      </w:r>
      <w:r w:rsidR="009C357F">
        <w:rPr>
          <w:rFonts w:ascii="Palatino Linotype" w:hAnsi="Palatino Linotype"/>
          <w:sz w:val="19"/>
          <w:szCs w:val="19"/>
        </w:rPr>
        <w:t>accurately measure how different environments in space flight affect human sleep</w:t>
      </w:r>
    </w:p>
    <w:p w14:paraId="050E6265" w14:textId="3C801B25" w:rsidR="003D0CDE" w:rsidRDefault="00103B42" w:rsidP="003D0CDE">
      <w:pPr>
        <w:pStyle w:val="NoSpacing1"/>
        <w:numPr>
          <w:ilvl w:val="0"/>
          <w:numId w:val="16"/>
        </w:numPr>
        <w:tabs>
          <w:tab w:val="right" w:pos="10620"/>
        </w:tabs>
        <w:ind w:left="360" w:hanging="216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 xml:space="preserve">Analyzed </w:t>
      </w:r>
      <w:r w:rsidR="006D3033">
        <w:rPr>
          <w:rFonts w:ascii="Palatino Linotype" w:hAnsi="Palatino Linotype"/>
          <w:sz w:val="19"/>
          <w:szCs w:val="19"/>
        </w:rPr>
        <w:t xml:space="preserve">150+ hours of </w:t>
      </w:r>
      <w:r>
        <w:rPr>
          <w:rFonts w:ascii="Palatino Linotype" w:hAnsi="Palatino Linotype"/>
          <w:sz w:val="19"/>
          <w:szCs w:val="19"/>
        </w:rPr>
        <w:t xml:space="preserve">video review of </w:t>
      </w:r>
      <w:r w:rsidR="006E782C">
        <w:rPr>
          <w:rFonts w:ascii="Palatino Linotype" w:hAnsi="Palatino Linotype"/>
          <w:sz w:val="19"/>
          <w:szCs w:val="19"/>
        </w:rPr>
        <w:t xml:space="preserve">mouse sleeping conditions </w:t>
      </w:r>
      <w:r w:rsidR="0005184B">
        <w:rPr>
          <w:rFonts w:ascii="Palatino Linotype" w:hAnsi="Palatino Linotype"/>
          <w:sz w:val="19"/>
          <w:szCs w:val="19"/>
        </w:rPr>
        <w:t>and behavior</w:t>
      </w:r>
      <w:r>
        <w:rPr>
          <w:rFonts w:ascii="Palatino Linotype" w:hAnsi="Palatino Linotype"/>
          <w:sz w:val="19"/>
          <w:szCs w:val="19"/>
        </w:rPr>
        <w:t xml:space="preserve"> to determine a link between sleep dep</w:t>
      </w:r>
      <w:r w:rsidR="003D0CDE">
        <w:rPr>
          <w:rFonts w:ascii="Palatino Linotype" w:hAnsi="Palatino Linotype"/>
          <w:sz w:val="19"/>
          <w:szCs w:val="19"/>
        </w:rPr>
        <w:t>rivation and signs of visible discomfort</w:t>
      </w:r>
      <w:r w:rsidR="0005184B">
        <w:rPr>
          <w:rFonts w:ascii="Palatino Linotype" w:hAnsi="Palatino Linotype"/>
          <w:sz w:val="19"/>
          <w:szCs w:val="19"/>
        </w:rPr>
        <w:t xml:space="preserve">; </w:t>
      </w:r>
      <w:r w:rsidR="00D52463">
        <w:rPr>
          <w:rFonts w:ascii="Palatino Linotype" w:hAnsi="Palatino Linotype"/>
          <w:sz w:val="19"/>
          <w:szCs w:val="19"/>
        </w:rPr>
        <w:t xml:space="preserve">created </w:t>
      </w:r>
      <w:r w:rsidR="00B01179">
        <w:rPr>
          <w:rFonts w:ascii="Palatino Linotype" w:hAnsi="Palatino Linotype"/>
          <w:sz w:val="19"/>
          <w:szCs w:val="19"/>
        </w:rPr>
        <w:t xml:space="preserve">a Mouse Grimace Scale </w:t>
      </w:r>
      <w:r w:rsidR="00EE6CDB">
        <w:rPr>
          <w:rFonts w:ascii="Palatino Linotype" w:hAnsi="Palatino Linotype"/>
          <w:sz w:val="19"/>
          <w:szCs w:val="19"/>
        </w:rPr>
        <w:t xml:space="preserve">to quantify and scale results </w:t>
      </w:r>
    </w:p>
    <w:p w14:paraId="48532E09" w14:textId="56C96925" w:rsidR="002F3F69" w:rsidRDefault="002F3F69" w:rsidP="003D0CDE">
      <w:pPr>
        <w:pStyle w:val="NoSpacing1"/>
        <w:numPr>
          <w:ilvl w:val="0"/>
          <w:numId w:val="16"/>
        </w:numPr>
        <w:tabs>
          <w:tab w:val="right" w:pos="10620"/>
        </w:tabs>
        <w:ind w:left="360" w:hanging="216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 xml:space="preserve">Utilized </w:t>
      </w:r>
      <w:r w:rsidR="00EE6CDB">
        <w:rPr>
          <w:rFonts w:ascii="Palatino Linotype" w:hAnsi="Palatino Linotype"/>
          <w:sz w:val="19"/>
          <w:szCs w:val="19"/>
        </w:rPr>
        <w:t>E</w:t>
      </w:r>
      <w:r>
        <w:rPr>
          <w:rFonts w:ascii="Palatino Linotype" w:hAnsi="Palatino Linotype"/>
          <w:sz w:val="19"/>
          <w:szCs w:val="19"/>
        </w:rPr>
        <w:t xml:space="preserve">xcel </w:t>
      </w:r>
      <w:r w:rsidR="006A6A48">
        <w:rPr>
          <w:rFonts w:ascii="Palatino Linotype" w:hAnsi="Palatino Linotype"/>
          <w:sz w:val="19"/>
          <w:szCs w:val="19"/>
        </w:rPr>
        <w:t xml:space="preserve">to record and </w:t>
      </w:r>
      <w:r w:rsidR="000E5F40">
        <w:rPr>
          <w:rFonts w:ascii="Palatino Linotype" w:hAnsi="Palatino Linotype"/>
          <w:sz w:val="19"/>
          <w:szCs w:val="19"/>
        </w:rPr>
        <w:t xml:space="preserve">perform statistical analysis of the data, finding </w:t>
      </w:r>
      <w:r w:rsidR="004E784E">
        <w:rPr>
          <w:rFonts w:ascii="Palatino Linotype" w:hAnsi="Palatino Linotype"/>
          <w:sz w:val="19"/>
          <w:szCs w:val="19"/>
        </w:rPr>
        <w:t xml:space="preserve">significant and </w:t>
      </w:r>
      <w:r w:rsidR="000E5F40">
        <w:rPr>
          <w:rFonts w:ascii="Palatino Linotype" w:hAnsi="Palatino Linotype"/>
          <w:sz w:val="19"/>
          <w:szCs w:val="19"/>
        </w:rPr>
        <w:t>positive</w:t>
      </w:r>
      <w:r w:rsidR="00535093">
        <w:rPr>
          <w:rFonts w:ascii="Palatino Linotype" w:hAnsi="Palatino Linotype"/>
          <w:sz w:val="19"/>
          <w:szCs w:val="19"/>
        </w:rPr>
        <w:t xml:space="preserve"> correlation </w:t>
      </w:r>
    </w:p>
    <w:p w14:paraId="08DE162B" w14:textId="06FC6D71" w:rsidR="00CC4C86" w:rsidRPr="00B90051" w:rsidRDefault="003D0CDE" w:rsidP="00B90051">
      <w:pPr>
        <w:pStyle w:val="NoSpacing1"/>
        <w:numPr>
          <w:ilvl w:val="0"/>
          <w:numId w:val="16"/>
        </w:numPr>
        <w:tabs>
          <w:tab w:val="right" w:pos="10620"/>
        </w:tabs>
        <w:ind w:left="360" w:hanging="216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>Coded a</w:t>
      </w:r>
      <w:r w:rsidR="00E571F0">
        <w:rPr>
          <w:rFonts w:ascii="Palatino Linotype" w:hAnsi="Palatino Linotype"/>
          <w:sz w:val="19"/>
          <w:szCs w:val="19"/>
        </w:rPr>
        <w:t xml:space="preserve"> facial recognition </w:t>
      </w:r>
      <w:r>
        <w:rPr>
          <w:rFonts w:ascii="Palatino Linotype" w:hAnsi="Palatino Linotype"/>
          <w:sz w:val="19"/>
          <w:szCs w:val="19"/>
        </w:rPr>
        <w:t xml:space="preserve">algorithm </w:t>
      </w:r>
      <w:r w:rsidR="00C52180">
        <w:rPr>
          <w:rFonts w:ascii="Palatino Linotype" w:hAnsi="Palatino Linotype"/>
          <w:sz w:val="19"/>
          <w:szCs w:val="19"/>
        </w:rPr>
        <w:t>using</w:t>
      </w:r>
      <w:r>
        <w:rPr>
          <w:rFonts w:ascii="Palatino Linotype" w:hAnsi="Palatino Linotype"/>
          <w:sz w:val="19"/>
          <w:szCs w:val="19"/>
        </w:rPr>
        <w:t xml:space="preserve"> </w:t>
      </w:r>
      <w:proofErr w:type="spellStart"/>
      <w:r w:rsidR="00AC2D59">
        <w:rPr>
          <w:rFonts w:ascii="Palatino Linotype" w:hAnsi="Palatino Linotype"/>
          <w:sz w:val="19"/>
          <w:szCs w:val="19"/>
        </w:rPr>
        <w:t>DeepLabCut</w:t>
      </w:r>
      <w:proofErr w:type="spellEnd"/>
      <w:r w:rsidR="005B4147">
        <w:rPr>
          <w:rFonts w:ascii="Palatino Linotype" w:hAnsi="Palatino Linotype"/>
          <w:sz w:val="19"/>
          <w:szCs w:val="19"/>
        </w:rPr>
        <w:t xml:space="preserve"> software on Python</w:t>
      </w:r>
      <w:r w:rsidR="00C52180">
        <w:rPr>
          <w:rFonts w:ascii="Palatino Linotype" w:hAnsi="Palatino Linotype"/>
          <w:sz w:val="19"/>
          <w:szCs w:val="19"/>
        </w:rPr>
        <w:t>;</w:t>
      </w:r>
      <w:ins w:id="0" w:author="Jane P Lewiston" w:date="2024-09-28T16:37:00Z" w16du:dateUtc="2024-09-28T21:37:00Z">
        <w:r w:rsidR="007A7505">
          <w:rPr>
            <w:rFonts w:ascii="Palatino Linotype" w:hAnsi="Palatino Linotype"/>
            <w:sz w:val="19"/>
            <w:szCs w:val="19"/>
          </w:rPr>
          <w:t xml:space="preserve"> </w:t>
        </w:r>
      </w:ins>
      <w:r w:rsidR="00C52180">
        <w:rPr>
          <w:rFonts w:ascii="Palatino Linotype" w:hAnsi="Palatino Linotype"/>
          <w:sz w:val="19"/>
          <w:szCs w:val="19"/>
        </w:rPr>
        <w:t>trained algorithms on</w:t>
      </w:r>
      <w:ins w:id="1" w:author="Jane P Lewiston" w:date="2024-09-28T16:37:00Z" w16du:dateUtc="2024-09-28T21:37:00Z">
        <w:r w:rsidR="007A7505">
          <w:rPr>
            <w:rFonts w:ascii="Palatino Linotype" w:hAnsi="Palatino Linotype"/>
            <w:sz w:val="19"/>
            <w:szCs w:val="19"/>
          </w:rPr>
          <w:t xml:space="preserve"> </w:t>
        </w:r>
      </w:ins>
      <w:proofErr w:type="spellStart"/>
      <w:r w:rsidR="009541B6">
        <w:rPr>
          <w:rFonts w:ascii="Palatino Linotype" w:hAnsi="Palatino Linotype"/>
          <w:sz w:val="19"/>
          <w:szCs w:val="19"/>
        </w:rPr>
        <w:t>VsCode</w:t>
      </w:r>
      <w:proofErr w:type="spellEnd"/>
      <w:r w:rsidR="00E571F0">
        <w:rPr>
          <w:rFonts w:ascii="Palatino Linotype" w:hAnsi="Palatino Linotype"/>
          <w:sz w:val="19"/>
          <w:szCs w:val="19"/>
        </w:rPr>
        <w:t xml:space="preserve"> and</w:t>
      </w:r>
      <w:r w:rsidR="009541B6">
        <w:rPr>
          <w:rFonts w:ascii="Palatino Linotype" w:hAnsi="Palatino Linotype"/>
          <w:sz w:val="19"/>
          <w:szCs w:val="19"/>
        </w:rPr>
        <w:t xml:space="preserve"> </w:t>
      </w:r>
      <w:proofErr w:type="spellStart"/>
      <w:r w:rsidR="009541B6">
        <w:rPr>
          <w:rFonts w:ascii="Palatino Linotype" w:hAnsi="Palatino Linotype"/>
          <w:sz w:val="19"/>
          <w:szCs w:val="19"/>
        </w:rPr>
        <w:t>GoogleCoLab</w:t>
      </w:r>
      <w:proofErr w:type="spellEnd"/>
      <w:ins w:id="2" w:author="Jane P Lewiston" w:date="2024-09-28T16:37:00Z" w16du:dateUtc="2024-09-28T21:37:00Z">
        <w:r w:rsidR="007A7505">
          <w:rPr>
            <w:rFonts w:ascii="Palatino Linotype" w:hAnsi="Palatino Linotype"/>
            <w:sz w:val="19"/>
            <w:szCs w:val="19"/>
          </w:rPr>
          <w:t xml:space="preserve"> </w:t>
        </w:r>
      </w:ins>
      <w:r w:rsidR="00C52180">
        <w:rPr>
          <w:rFonts w:ascii="Palatino Linotype" w:hAnsi="Palatino Linotype"/>
          <w:sz w:val="19"/>
          <w:szCs w:val="19"/>
        </w:rPr>
        <w:t>platforms</w:t>
      </w:r>
      <w:r w:rsidR="00DE3DA7">
        <w:rPr>
          <w:rFonts w:ascii="Palatino Linotype" w:hAnsi="Palatino Linotype"/>
          <w:sz w:val="19"/>
          <w:szCs w:val="19"/>
        </w:rPr>
        <w:t>, creating</w:t>
      </w:r>
      <w:r w:rsidR="00CC4C86" w:rsidRPr="00B90051">
        <w:rPr>
          <w:rFonts w:ascii="Palatino Linotype" w:hAnsi="Palatino Linotype"/>
          <w:sz w:val="19"/>
          <w:szCs w:val="19"/>
        </w:rPr>
        <w:t xml:space="preserve"> an automated scoring system of sleep states </w:t>
      </w:r>
    </w:p>
    <w:p w14:paraId="59C668C0" w14:textId="380CCADC" w:rsidR="005506A6" w:rsidRPr="004124C9" w:rsidRDefault="004D2AB0" w:rsidP="009C357F">
      <w:pPr>
        <w:pStyle w:val="NoSpacing1"/>
        <w:numPr>
          <w:ilvl w:val="0"/>
          <w:numId w:val="16"/>
        </w:numPr>
        <w:tabs>
          <w:tab w:val="right" w:pos="10620"/>
        </w:tabs>
        <w:ind w:left="360" w:hanging="216"/>
        <w:rPr>
          <w:rFonts w:ascii="Palatino Linotype" w:hAnsi="Palatino Linotype"/>
          <w:sz w:val="19"/>
          <w:szCs w:val="19"/>
        </w:rPr>
      </w:pPr>
      <w:r w:rsidRPr="004124C9">
        <w:rPr>
          <w:rFonts w:ascii="Palatino Linotype" w:hAnsi="Palatino Linotype"/>
          <w:sz w:val="19"/>
          <w:szCs w:val="19"/>
        </w:rPr>
        <w:t>P</w:t>
      </w:r>
      <w:r w:rsidR="00411C0E" w:rsidRPr="004124C9">
        <w:rPr>
          <w:rFonts w:ascii="Palatino Linotype" w:hAnsi="Palatino Linotype"/>
          <w:sz w:val="19"/>
          <w:szCs w:val="19"/>
        </w:rPr>
        <w:t xml:space="preserve">resented results to </w:t>
      </w:r>
      <w:r w:rsidRPr="004124C9">
        <w:rPr>
          <w:rFonts w:ascii="Palatino Linotype" w:hAnsi="Palatino Linotype"/>
          <w:sz w:val="19"/>
          <w:szCs w:val="19"/>
        </w:rPr>
        <w:t>NASA representatives</w:t>
      </w:r>
      <w:r w:rsidR="00116D9B" w:rsidRPr="004124C9">
        <w:rPr>
          <w:rFonts w:ascii="Palatino Linotype" w:hAnsi="Palatino Linotype"/>
          <w:sz w:val="19"/>
          <w:szCs w:val="19"/>
        </w:rPr>
        <w:t xml:space="preserve"> and laboratory team</w:t>
      </w:r>
    </w:p>
    <w:p w14:paraId="2AFB1654" w14:textId="1DEAB111" w:rsidR="001D5D46" w:rsidRPr="00334972" w:rsidRDefault="00CC4C86" w:rsidP="00BC5AA1">
      <w:pPr>
        <w:pStyle w:val="NoSpacing1"/>
        <w:tabs>
          <w:tab w:val="right" w:pos="10620"/>
        </w:tabs>
        <w:rPr>
          <w:rFonts w:ascii="Palatino Linotype" w:hAnsi="Palatino Linotype"/>
          <w:b/>
          <w:sz w:val="19"/>
          <w:szCs w:val="19"/>
        </w:rPr>
      </w:pPr>
      <w:r>
        <w:rPr>
          <w:rFonts w:ascii="Palatino Linotype" w:hAnsi="Palatino Linotype"/>
          <w:b/>
          <w:sz w:val="19"/>
          <w:szCs w:val="19"/>
        </w:rPr>
        <w:t>Learn To Skate</w:t>
      </w:r>
      <w:r w:rsidR="001D5D46" w:rsidRPr="00334972">
        <w:rPr>
          <w:rFonts w:ascii="Palatino Linotype" w:hAnsi="Palatino Linotype"/>
          <w:sz w:val="19"/>
          <w:szCs w:val="19"/>
        </w:rPr>
        <w:tab/>
      </w:r>
      <w:r w:rsidR="00E4244D">
        <w:rPr>
          <w:rFonts w:ascii="Palatino Linotype" w:hAnsi="Palatino Linotype"/>
          <w:b/>
          <w:bCs/>
          <w:sz w:val="19"/>
          <w:szCs w:val="19"/>
        </w:rPr>
        <w:t>Denver</w:t>
      </w:r>
      <w:r w:rsidR="00BC5AA1">
        <w:rPr>
          <w:rFonts w:ascii="Palatino Linotype" w:hAnsi="Palatino Linotype"/>
          <w:b/>
          <w:bCs/>
          <w:sz w:val="19"/>
          <w:szCs w:val="19"/>
        </w:rPr>
        <w:t>,</w:t>
      </w:r>
      <w:r w:rsidR="001D5D46">
        <w:rPr>
          <w:rFonts w:ascii="Palatino Linotype" w:hAnsi="Palatino Linotype"/>
          <w:b/>
          <w:bCs/>
          <w:sz w:val="19"/>
          <w:szCs w:val="19"/>
        </w:rPr>
        <w:t xml:space="preserve"> </w:t>
      </w:r>
      <w:r w:rsidR="00BC5AA1">
        <w:rPr>
          <w:rFonts w:ascii="Palatino Linotype" w:hAnsi="Palatino Linotype"/>
          <w:b/>
          <w:bCs/>
          <w:sz w:val="19"/>
          <w:szCs w:val="19"/>
        </w:rPr>
        <w:t>C</w:t>
      </w:r>
      <w:r w:rsidR="00E4244D">
        <w:rPr>
          <w:rFonts w:ascii="Palatino Linotype" w:hAnsi="Palatino Linotype"/>
          <w:b/>
          <w:bCs/>
          <w:sz w:val="19"/>
          <w:szCs w:val="19"/>
        </w:rPr>
        <w:t>O</w:t>
      </w:r>
    </w:p>
    <w:p w14:paraId="7D945327" w14:textId="69BC224E" w:rsidR="001D5D46" w:rsidRPr="0029602C" w:rsidRDefault="00E4244D" w:rsidP="001D5D46">
      <w:pPr>
        <w:pStyle w:val="ResumeAlignRight"/>
        <w:tabs>
          <w:tab w:val="clear" w:pos="10080"/>
          <w:tab w:val="left" w:pos="360"/>
          <w:tab w:val="left" w:pos="8370"/>
          <w:tab w:val="right" w:pos="10224"/>
        </w:tabs>
        <w:contextualSpacing/>
        <w:rPr>
          <w:rFonts w:ascii="Palatino Linotype" w:hAnsi="Palatino Linotype"/>
          <w:i/>
          <w:sz w:val="19"/>
          <w:szCs w:val="19"/>
        </w:rPr>
      </w:pPr>
      <w:r>
        <w:rPr>
          <w:rFonts w:ascii="Palatino Linotype" w:hAnsi="Palatino Linotype"/>
          <w:i/>
          <w:sz w:val="19"/>
          <w:szCs w:val="19"/>
        </w:rPr>
        <w:t>Coach</w:t>
      </w:r>
      <w:r w:rsidR="00BC5AA1">
        <w:rPr>
          <w:rFonts w:ascii="Palatino Linotype" w:hAnsi="Palatino Linotype"/>
          <w:i/>
          <w:sz w:val="19"/>
          <w:szCs w:val="19"/>
        </w:rPr>
        <w:t xml:space="preserve"> </w:t>
      </w:r>
      <w:r>
        <w:rPr>
          <w:rFonts w:ascii="Palatino Linotype" w:hAnsi="Palatino Linotype"/>
          <w:i/>
          <w:sz w:val="19"/>
          <w:szCs w:val="19"/>
        </w:rPr>
        <w:t xml:space="preserve">                                                                                                                                                                  </w:t>
      </w:r>
      <w:r w:rsidR="00BC5AA1">
        <w:rPr>
          <w:rFonts w:ascii="Palatino Linotype" w:hAnsi="Palatino Linotype"/>
          <w:i/>
          <w:sz w:val="19"/>
          <w:szCs w:val="19"/>
        </w:rPr>
        <w:t xml:space="preserve"> </w:t>
      </w:r>
      <w:r w:rsidR="001D5D46" w:rsidRPr="0029602C">
        <w:rPr>
          <w:rFonts w:ascii="Palatino Linotype" w:hAnsi="Palatino Linotype"/>
          <w:i/>
          <w:sz w:val="19"/>
          <w:szCs w:val="19"/>
        </w:rPr>
        <w:t xml:space="preserve"> </w:t>
      </w:r>
      <w:r>
        <w:rPr>
          <w:rFonts w:ascii="Palatino Linotype" w:hAnsi="Palatino Linotype"/>
          <w:i/>
          <w:sz w:val="19"/>
          <w:szCs w:val="19"/>
        </w:rPr>
        <w:t xml:space="preserve">January </w:t>
      </w:r>
      <w:r w:rsidR="001D5D46" w:rsidRPr="00CF6D9D">
        <w:rPr>
          <w:rFonts w:ascii="Palatino Linotype" w:hAnsi="Palatino Linotype"/>
          <w:i/>
          <w:sz w:val="19"/>
          <w:szCs w:val="19"/>
        </w:rPr>
        <w:t>201</w:t>
      </w:r>
      <w:r w:rsidR="00BC5AA1">
        <w:rPr>
          <w:rFonts w:ascii="Palatino Linotype" w:hAnsi="Palatino Linotype"/>
          <w:i/>
          <w:sz w:val="19"/>
          <w:szCs w:val="19"/>
        </w:rPr>
        <w:t>9</w:t>
      </w:r>
      <w:r w:rsidR="001D5D46" w:rsidRPr="00CF6D9D">
        <w:rPr>
          <w:rFonts w:ascii="Palatino Linotype" w:hAnsi="Palatino Linotype"/>
          <w:i/>
          <w:sz w:val="19"/>
          <w:szCs w:val="19"/>
        </w:rPr>
        <w:t xml:space="preserve"> – </w:t>
      </w:r>
      <w:r>
        <w:rPr>
          <w:rFonts w:ascii="Palatino Linotype" w:hAnsi="Palatino Linotype"/>
          <w:i/>
          <w:sz w:val="19"/>
          <w:szCs w:val="19"/>
        </w:rPr>
        <w:t>March 2020</w:t>
      </w:r>
    </w:p>
    <w:p w14:paraId="2FB5145E" w14:textId="07E32CFA" w:rsidR="00295BC9" w:rsidRPr="007A7505" w:rsidRDefault="00295BC9" w:rsidP="007A7505">
      <w:pPr>
        <w:pStyle w:val="NoSpacing1"/>
        <w:numPr>
          <w:ilvl w:val="0"/>
          <w:numId w:val="16"/>
        </w:numPr>
        <w:tabs>
          <w:tab w:val="right" w:pos="10620"/>
        </w:tabs>
        <w:ind w:left="360" w:hanging="216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>Led weekly practices of 10+ children ages 3-5 and coached them to learn figure skating</w:t>
      </w:r>
      <w:r w:rsidR="00C52180">
        <w:rPr>
          <w:rFonts w:ascii="Palatino Linotype" w:hAnsi="Palatino Linotype"/>
          <w:sz w:val="19"/>
          <w:szCs w:val="19"/>
        </w:rPr>
        <w:t>,</w:t>
      </w:r>
      <w:ins w:id="3" w:author="Jane P Lewiston" w:date="2024-09-28T16:41:00Z" w16du:dateUtc="2024-09-28T21:41:00Z">
        <w:r w:rsidR="007A7505">
          <w:rPr>
            <w:rFonts w:ascii="Palatino Linotype" w:hAnsi="Palatino Linotype"/>
            <w:sz w:val="19"/>
            <w:szCs w:val="19"/>
          </w:rPr>
          <w:t xml:space="preserve"> </w:t>
        </w:r>
      </w:ins>
      <w:r w:rsidR="00C52180">
        <w:rPr>
          <w:rFonts w:ascii="Palatino Linotype" w:hAnsi="Palatino Linotype"/>
          <w:sz w:val="19"/>
          <w:szCs w:val="19"/>
        </w:rPr>
        <w:t>including special needs children</w:t>
      </w:r>
    </w:p>
    <w:p w14:paraId="415F5D45" w14:textId="230634F6" w:rsidR="00705958" w:rsidRPr="00705958" w:rsidRDefault="00597B9D" w:rsidP="00705958">
      <w:pPr>
        <w:pStyle w:val="ResumeAlignRight"/>
        <w:pBdr>
          <w:bottom w:val="single" w:sz="4" w:space="1" w:color="auto"/>
        </w:pBdr>
        <w:tabs>
          <w:tab w:val="left" w:pos="360"/>
          <w:tab w:val="right" w:pos="10620"/>
        </w:tabs>
        <w:spacing w:before="40"/>
        <w:rPr>
          <w:rFonts w:ascii="Palatino Linotype" w:hAnsi="Palatino Linotype"/>
          <w:b/>
          <w:smallCaps/>
          <w:sz w:val="21"/>
          <w:szCs w:val="21"/>
        </w:rPr>
      </w:pPr>
      <w:r w:rsidRPr="000F16CA">
        <w:rPr>
          <w:rFonts w:ascii="Palatino Linotype" w:hAnsi="Palatino Linotype"/>
          <w:b/>
          <w:smallCaps/>
          <w:sz w:val="21"/>
          <w:szCs w:val="21"/>
        </w:rPr>
        <w:t>Leadership Experience</w:t>
      </w:r>
    </w:p>
    <w:p w14:paraId="5D5DE246" w14:textId="3364E985" w:rsidR="0069324C" w:rsidRDefault="0069324C" w:rsidP="001D5D46">
      <w:pPr>
        <w:pStyle w:val="ResumeAlignRight"/>
        <w:tabs>
          <w:tab w:val="clear" w:pos="10080"/>
          <w:tab w:val="left" w:pos="360"/>
          <w:tab w:val="right" w:pos="10620"/>
        </w:tabs>
        <w:spacing w:before="60" w:afterLines="80" w:after="192"/>
        <w:contextualSpacing/>
        <w:rPr>
          <w:rFonts w:ascii="Palatino Linotype" w:hAnsi="Palatino Linotype"/>
          <w:b/>
          <w:sz w:val="19"/>
          <w:szCs w:val="19"/>
        </w:rPr>
      </w:pPr>
      <w:r>
        <w:rPr>
          <w:rFonts w:ascii="Palatino Linotype" w:hAnsi="Palatino Linotype"/>
          <w:b/>
          <w:sz w:val="19"/>
          <w:szCs w:val="19"/>
        </w:rPr>
        <w:t>Northwestern Figure Skating Club</w:t>
      </w:r>
      <w:r w:rsidR="00653338">
        <w:rPr>
          <w:rFonts w:ascii="Palatino Linotype" w:hAnsi="Palatino Linotype"/>
          <w:b/>
          <w:sz w:val="19"/>
          <w:szCs w:val="19"/>
        </w:rPr>
        <w:t xml:space="preserve">                                                                                                                                       Evanston, IL</w:t>
      </w:r>
      <w:r w:rsidR="00653338">
        <w:rPr>
          <w:rFonts w:ascii="Palatino Linotype" w:hAnsi="Palatino Linotype"/>
          <w:b/>
          <w:sz w:val="19"/>
          <w:szCs w:val="19"/>
        </w:rPr>
        <w:tab/>
      </w:r>
    </w:p>
    <w:p w14:paraId="57900968" w14:textId="628F7E21" w:rsidR="00705958" w:rsidRPr="0069324C" w:rsidRDefault="0069324C" w:rsidP="001D5D46">
      <w:pPr>
        <w:pStyle w:val="ResumeAlignRight"/>
        <w:tabs>
          <w:tab w:val="clear" w:pos="10080"/>
          <w:tab w:val="left" w:pos="360"/>
          <w:tab w:val="right" w:pos="10620"/>
        </w:tabs>
        <w:spacing w:before="60" w:afterLines="80" w:after="192"/>
        <w:contextualSpacing/>
        <w:rPr>
          <w:rFonts w:ascii="Palatino Linotype" w:hAnsi="Palatino Linotype"/>
          <w:bCs/>
          <w:i/>
          <w:iCs/>
          <w:sz w:val="19"/>
          <w:szCs w:val="19"/>
        </w:rPr>
      </w:pPr>
      <w:r w:rsidRPr="0069324C">
        <w:rPr>
          <w:rFonts w:ascii="Palatino Linotype" w:hAnsi="Palatino Linotype"/>
          <w:bCs/>
          <w:i/>
          <w:iCs/>
          <w:sz w:val="19"/>
          <w:szCs w:val="19"/>
        </w:rPr>
        <w:t xml:space="preserve">Secretary </w:t>
      </w:r>
      <w:r w:rsidR="00F10076">
        <w:rPr>
          <w:rFonts w:ascii="Palatino Linotype" w:hAnsi="Palatino Linotype"/>
          <w:bCs/>
          <w:i/>
          <w:iCs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March 2024 - Present </w:t>
      </w:r>
    </w:p>
    <w:p w14:paraId="146D6D6D" w14:textId="4410DA4D" w:rsidR="0069324C" w:rsidRDefault="00D34F93" w:rsidP="00705958">
      <w:pPr>
        <w:pStyle w:val="ResumeAlignRight"/>
        <w:numPr>
          <w:ilvl w:val="0"/>
          <w:numId w:val="37"/>
        </w:numPr>
        <w:tabs>
          <w:tab w:val="clear" w:pos="10080"/>
          <w:tab w:val="left" w:pos="360"/>
          <w:tab w:val="right" w:pos="10620"/>
        </w:tabs>
        <w:spacing w:before="60" w:afterLines="80" w:after="192"/>
        <w:contextualSpacing/>
        <w:rPr>
          <w:rFonts w:ascii="Palatino Linotype" w:hAnsi="Palatino Linotype"/>
          <w:bCs/>
          <w:sz w:val="19"/>
          <w:szCs w:val="19"/>
        </w:rPr>
      </w:pPr>
      <w:r w:rsidRPr="00D34F93">
        <w:rPr>
          <w:rFonts w:ascii="Palatino Linotype" w:hAnsi="Palatino Linotype"/>
          <w:bCs/>
          <w:sz w:val="19"/>
          <w:szCs w:val="19"/>
        </w:rPr>
        <w:t>Organiz</w:t>
      </w:r>
      <w:r>
        <w:rPr>
          <w:rFonts w:ascii="Palatino Linotype" w:hAnsi="Palatino Linotype"/>
          <w:bCs/>
          <w:sz w:val="19"/>
          <w:szCs w:val="19"/>
        </w:rPr>
        <w:t>ed Lodging and Transportation for 20+ club members</w:t>
      </w:r>
      <w:ins w:id="4" w:author="Jane P Lewiston" w:date="2024-09-28T16:39:00Z" w16du:dateUtc="2024-09-28T21:39:00Z">
        <w:r w:rsidR="007A7505">
          <w:rPr>
            <w:rFonts w:ascii="Palatino Linotype" w:hAnsi="Palatino Linotype"/>
            <w:bCs/>
            <w:sz w:val="19"/>
            <w:szCs w:val="19"/>
          </w:rPr>
          <w:t xml:space="preserve"> </w:t>
        </w:r>
      </w:ins>
      <w:r w:rsidR="00C52180">
        <w:rPr>
          <w:rFonts w:ascii="Palatino Linotype" w:hAnsi="Palatino Linotype"/>
          <w:bCs/>
          <w:sz w:val="19"/>
          <w:szCs w:val="19"/>
        </w:rPr>
        <w:t>for three competition weekends</w:t>
      </w:r>
    </w:p>
    <w:p w14:paraId="1E7138DC" w14:textId="15247E76" w:rsidR="00D34F93" w:rsidRDefault="00B25347" w:rsidP="00705958">
      <w:pPr>
        <w:pStyle w:val="ResumeAlignRight"/>
        <w:numPr>
          <w:ilvl w:val="0"/>
          <w:numId w:val="37"/>
        </w:numPr>
        <w:tabs>
          <w:tab w:val="clear" w:pos="10080"/>
          <w:tab w:val="left" w:pos="360"/>
          <w:tab w:val="right" w:pos="10620"/>
        </w:tabs>
        <w:spacing w:before="60" w:afterLines="80" w:after="192"/>
        <w:contextualSpacing/>
        <w:rPr>
          <w:rFonts w:ascii="Palatino Linotype" w:hAnsi="Palatino Linotype"/>
          <w:bCs/>
          <w:sz w:val="19"/>
          <w:szCs w:val="19"/>
        </w:rPr>
      </w:pPr>
      <w:r>
        <w:rPr>
          <w:rFonts w:ascii="Palatino Linotype" w:hAnsi="Palatino Linotype"/>
          <w:bCs/>
          <w:sz w:val="19"/>
          <w:szCs w:val="19"/>
        </w:rPr>
        <w:t xml:space="preserve">Communicated with local ice rink to </w:t>
      </w:r>
      <w:r w:rsidR="00AA6AA4">
        <w:rPr>
          <w:rFonts w:ascii="Palatino Linotype" w:hAnsi="Palatino Linotype"/>
          <w:bCs/>
          <w:sz w:val="19"/>
          <w:szCs w:val="19"/>
        </w:rPr>
        <w:t>schedule twice weekly practices</w:t>
      </w:r>
    </w:p>
    <w:p w14:paraId="0FE0C746" w14:textId="77777777" w:rsidR="009E2A04" w:rsidRDefault="00AA6AA4" w:rsidP="001D5D46">
      <w:pPr>
        <w:pStyle w:val="ResumeAlignRight"/>
        <w:numPr>
          <w:ilvl w:val="0"/>
          <w:numId w:val="37"/>
        </w:numPr>
        <w:tabs>
          <w:tab w:val="clear" w:pos="10080"/>
          <w:tab w:val="left" w:pos="360"/>
          <w:tab w:val="right" w:pos="10620"/>
        </w:tabs>
        <w:spacing w:before="60" w:afterLines="80" w:after="192"/>
        <w:contextualSpacing/>
        <w:rPr>
          <w:rFonts w:ascii="Palatino Linotype" w:hAnsi="Palatino Linotype"/>
          <w:bCs/>
          <w:sz w:val="19"/>
          <w:szCs w:val="19"/>
        </w:rPr>
      </w:pPr>
      <w:r>
        <w:rPr>
          <w:rFonts w:ascii="Palatino Linotype" w:hAnsi="Palatino Linotype"/>
          <w:bCs/>
          <w:sz w:val="19"/>
          <w:szCs w:val="19"/>
        </w:rPr>
        <w:t>Acted as Team Transportation Coordinator</w:t>
      </w:r>
      <w:r w:rsidR="004C663A">
        <w:rPr>
          <w:rFonts w:ascii="Palatino Linotype" w:hAnsi="Palatino Linotype"/>
          <w:bCs/>
          <w:sz w:val="19"/>
          <w:szCs w:val="19"/>
        </w:rPr>
        <w:t xml:space="preserve">, </w:t>
      </w:r>
      <w:r w:rsidR="00653338">
        <w:rPr>
          <w:rFonts w:ascii="Palatino Linotype" w:hAnsi="Palatino Linotype"/>
          <w:bCs/>
          <w:sz w:val="19"/>
          <w:szCs w:val="19"/>
        </w:rPr>
        <w:t>schedule transportation initiatives</w:t>
      </w:r>
      <w:r w:rsidR="009E2A04">
        <w:rPr>
          <w:rFonts w:ascii="Palatino Linotype" w:hAnsi="Palatino Linotype"/>
          <w:bCs/>
          <w:sz w:val="19"/>
          <w:szCs w:val="19"/>
        </w:rPr>
        <w:t xml:space="preserve"> and bonding events</w:t>
      </w:r>
    </w:p>
    <w:p w14:paraId="77B7D8E7" w14:textId="3DA22135" w:rsidR="001D5D46" w:rsidRPr="009E2A04" w:rsidRDefault="00237A70" w:rsidP="009E2A04">
      <w:pPr>
        <w:pStyle w:val="ResumeAlignRight"/>
        <w:tabs>
          <w:tab w:val="clear" w:pos="10080"/>
          <w:tab w:val="left" w:pos="360"/>
          <w:tab w:val="right" w:pos="10620"/>
        </w:tabs>
        <w:spacing w:before="60" w:afterLines="80" w:after="192"/>
        <w:contextualSpacing/>
        <w:rPr>
          <w:rFonts w:ascii="Palatino Linotype" w:hAnsi="Palatino Linotype"/>
          <w:bCs/>
          <w:sz w:val="19"/>
          <w:szCs w:val="19"/>
        </w:rPr>
      </w:pPr>
      <w:r w:rsidRPr="009E2A04">
        <w:rPr>
          <w:rFonts w:ascii="Palatino Linotype" w:hAnsi="Palatino Linotype"/>
          <w:b/>
          <w:sz w:val="19"/>
          <w:szCs w:val="19"/>
        </w:rPr>
        <w:t xml:space="preserve">Delta </w:t>
      </w:r>
      <w:proofErr w:type="spellStart"/>
      <w:r w:rsidRPr="009E2A04">
        <w:rPr>
          <w:rFonts w:ascii="Palatino Linotype" w:hAnsi="Palatino Linotype"/>
          <w:b/>
          <w:sz w:val="19"/>
          <w:szCs w:val="19"/>
        </w:rPr>
        <w:t>Delta</w:t>
      </w:r>
      <w:proofErr w:type="spellEnd"/>
      <w:r w:rsidRPr="009E2A04">
        <w:rPr>
          <w:rFonts w:ascii="Palatino Linotype" w:hAnsi="Palatino Linotype"/>
          <w:b/>
          <w:sz w:val="19"/>
          <w:szCs w:val="19"/>
        </w:rPr>
        <w:t xml:space="preserve"> </w:t>
      </w:r>
      <w:proofErr w:type="spellStart"/>
      <w:r w:rsidRPr="009E2A04">
        <w:rPr>
          <w:rFonts w:ascii="Palatino Linotype" w:hAnsi="Palatino Linotype"/>
          <w:b/>
          <w:sz w:val="19"/>
          <w:szCs w:val="19"/>
        </w:rPr>
        <w:t>Delta</w:t>
      </w:r>
      <w:proofErr w:type="spellEnd"/>
      <w:r w:rsidRPr="009E2A04">
        <w:rPr>
          <w:rFonts w:ascii="Palatino Linotype" w:hAnsi="Palatino Linotype"/>
          <w:b/>
          <w:sz w:val="19"/>
          <w:szCs w:val="19"/>
        </w:rPr>
        <w:t xml:space="preserve"> Sorority</w:t>
      </w:r>
      <w:r w:rsidR="001D5D46" w:rsidRPr="009E2A04">
        <w:rPr>
          <w:rFonts w:ascii="Palatino Linotype" w:hAnsi="Palatino Linotype"/>
          <w:sz w:val="19"/>
          <w:szCs w:val="19"/>
        </w:rPr>
        <w:tab/>
      </w:r>
      <w:r w:rsidR="001D5D46" w:rsidRPr="009E2A04">
        <w:rPr>
          <w:rFonts w:ascii="Palatino Linotype" w:hAnsi="Palatino Linotype"/>
          <w:b/>
          <w:bCs/>
          <w:sz w:val="19"/>
          <w:szCs w:val="19"/>
        </w:rPr>
        <w:t>Evanston, IL</w:t>
      </w:r>
    </w:p>
    <w:p w14:paraId="63090F73" w14:textId="753CBE10" w:rsidR="001D5D46" w:rsidRDefault="00F10076" w:rsidP="001D5D46">
      <w:pPr>
        <w:pStyle w:val="ResumeAlignRight"/>
        <w:tabs>
          <w:tab w:val="clear" w:pos="10080"/>
          <w:tab w:val="left" w:pos="360"/>
          <w:tab w:val="right" w:pos="10620"/>
        </w:tabs>
        <w:contextualSpacing/>
        <w:rPr>
          <w:rFonts w:ascii="Palatino Linotype" w:hAnsi="Palatino Linotype"/>
          <w:i/>
          <w:sz w:val="19"/>
          <w:szCs w:val="19"/>
        </w:rPr>
      </w:pPr>
      <w:r>
        <w:rPr>
          <w:rFonts w:ascii="Palatino Linotype" w:hAnsi="Palatino Linotype"/>
          <w:i/>
          <w:sz w:val="19"/>
          <w:szCs w:val="19"/>
        </w:rPr>
        <w:t xml:space="preserve">Risk </w:t>
      </w:r>
      <w:r w:rsidR="0061349B">
        <w:rPr>
          <w:rFonts w:ascii="Palatino Linotype" w:hAnsi="Palatino Linotype"/>
          <w:i/>
          <w:sz w:val="19"/>
          <w:szCs w:val="19"/>
        </w:rPr>
        <w:t>Management and Wellness Officer</w:t>
      </w:r>
      <w:r w:rsidR="001D5D46" w:rsidRPr="0029602C">
        <w:rPr>
          <w:rFonts w:ascii="Palatino Linotype" w:hAnsi="Palatino Linotype"/>
          <w:i/>
          <w:sz w:val="19"/>
          <w:szCs w:val="19"/>
        </w:rPr>
        <w:tab/>
      </w:r>
      <w:r w:rsidR="00BC5AA1">
        <w:rPr>
          <w:rFonts w:ascii="Palatino Linotype" w:hAnsi="Palatino Linotype"/>
          <w:i/>
          <w:sz w:val="19"/>
          <w:szCs w:val="19"/>
        </w:rPr>
        <w:t>March 202</w:t>
      </w:r>
      <w:r w:rsidR="0061349B">
        <w:rPr>
          <w:rFonts w:ascii="Palatino Linotype" w:hAnsi="Palatino Linotype"/>
          <w:i/>
          <w:sz w:val="19"/>
          <w:szCs w:val="19"/>
        </w:rPr>
        <w:t>3</w:t>
      </w:r>
      <w:r w:rsidR="001D5D46">
        <w:rPr>
          <w:rFonts w:ascii="Palatino Linotype" w:hAnsi="Palatino Linotype"/>
          <w:i/>
          <w:sz w:val="19"/>
          <w:szCs w:val="19"/>
        </w:rPr>
        <w:t xml:space="preserve"> –</w:t>
      </w:r>
      <w:r w:rsidR="0061349B">
        <w:rPr>
          <w:rFonts w:ascii="Palatino Linotype" w:hAnsi="Palatino Linotype"/>
          <w:i/>
          <w:sz w:val="19"/>
          <w:szCs w:val="19"/>
        </w:rPr>
        <w:t xml:space="preserve"> March 2024</w:t>
      </w:r>
    </w:p>
    <w:p w14:paraId="0D8C9F46" w14:textId="77777777" w:rsidR="009E2A04" w:rsidRDefault="009E2A04" w:rsidP="009E2A04">
      <w:pPr>
        <w:pStyle w:val="NoSpacing1"/>
        <w:numPr>
          <w:ilvl w:val="0"/>
          <w:numId w:val="16"/>
        </w:numPr>
        <w:tabs>
          <w:tab w:val="right" w:pos="10620"/>
        </w:tabs>
        <w:ind w:left="360" w:hanging="216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>Organized programming for 150+ people on Hazing Prevention, Body Image, and Alcohol Awareness</w:t>
      </w:r>
    </w:p>
    <w:p w14:paraId="66C70B22" w14:textId="31411C68" w:rsidR="009E2A04" w:rsidRDefault="00C52180" w:rsidP="009E2A04">
      <w:pPr>
        <w:pStyle w:val="NoSpacing1"/>
        <w:numPr>
          <w:ilvl w:val="0"/>
          <w:numId w:val="16"/>
        </w:numPr>
        <w:tabs>
          <w:tab w:val="right" w:pos="10620"/>
        </w:tabs>
        <w:ind w:left="360" w:hanging="216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 xml:space="preserve">Arranged </w:t>
      </w:r>
      <w:r w:rsidR="009E2A04">
        <w:rPr>
          <w:rFonts w:ascii="Palatino Linotype" w:hAnsi="Palatino Linotype"/>
          <w:sz w:val="19"/>
          <w:szCs w:val="19"/>
        </w:rPr>
        <w:t>transportation for sorority events, monitored events</w:t>
      </w:r>
      <w:r>
        <w:rPr>
          <w:rFonts w:ascii="Palatino Linotype" w:hAnsi="Palatino Linotype"/>
          <w:sz w:val="19"/>
          <w:szCs w:val="19"/>
        </w:rPr>
        <w:t xml:space="preserve">, assigned assistants to ensure safety </w:t>
      </w:r>
    </w:p>
    <w:p w14:paraId="33E6581C" w14:textId="1B1197D3" w:rsidR="00BC5AA1" w:rsidRDefault="00AB566E" w:rsidP="00BC5AA1">
      <w:pPr>
        <w:pStyle w:val="ResumeAlignRight"/>
        <w:tabs>
          <w:tab w:val="clear" w:pos="10080"/>
          <w:tab w:val="left" w:pos="360"/>
          <w:tab w:val="right" w:pos="10620"/>
        </w:tabs>
        <w:contextualSpacing/>
        <w:rPr>
          <w:rFonts w:ascii="Palatino Linotype" w:hAnsi="Palatino Linotype"/>
          <w:i/>
          <w:sz w:val="19"/>
          <w:szCs w:val="19"/>
        </w:rPr>
      </w:pPr>
      <w:r>
        <w:rPr>
          <w:rFonts w:ascii="Palatino Linotype" w:hAnsi="Palatino Linotype"/>
          <w:i/>
          <w:sz w:val="19"/>
          <w:szCs w:val="19"/>
        </w:rPr>
        <w:t xml:space="preserve">Housing </w:t>
      </w:r>
      <w:r w:rsidR="00EB771B">
        <w:rPr>
          <w:rFonts w:ascii="Palatino Linotype" w:hAnsi="Palatino Linotype"/>
          <w:i/>
          <w:sz w:val="19"/>
          <w:szCs w:val="19"/>
        </w:rPr>
        <w:t>Manager</w:t>
      </w:r>
      <w:r w:rsidR="00BC5AA1" w:rsidRPr="0029602C">
        <w:rPr>
          <w:rFonts w:ascii="Palatino Linotype" w:hAnsi="Palatino Linotype"/>
          <w:i/>
          <w:sz w:val="19"/>
          <w:szCs w:val="19"/>
        </w:rPr>
        <w:tab/>
      </w:r>
      <w:r w:rsidR="00A126DA">
        <w:rPr>
          <w:rFonts w:ascii="Palatino Linotype" w:hAnsi="Palatino Linotype"/>
          <w:i/>
          <w:sz w:val="19"/>
          <w:szCs w:val="19"/>
        </w:rPr>
        <w:t>March</w:t>
      </w:r>
      <w:r w:rsidR="001F2285">
        <w:rPr>
          <w:rFonts w:ascii="Palatino Linotype" w:hAnsi="Palatino Linotype"/>
          <w:i/>
          <w:sz w:val="19"/>
          <w:szCs w:val="19"/>
        </w:rPr>
        <w:t xml:space="preserve"> 202</w:t>
      </w:r>
      <w:r w:rsidR="00A126DA">
        <w:rPr>
          <w:rFonts w:ascii="Palatino Linotype" w:hAnsi="Palatino Linotype"/>
          <w:i/>
          <w:sz w:val="19"/>
          <w:szCs w:val="19"/>
        </w:rPr>
        <w:t>2</w:t>
      </w:r>
      <w:r w:rsidR="00BC5AA1">
        <w:rPr>
          <w:rFonts w:ascii="Palatino Linotype" w:hAnsi="Palatino Linotype"/>
          <w:i/>
          <w:sz w:val="19"/>
          <w:szCs w:val="19"/>
        </w:rPr>
        <w:t xml:space="preserve"> – </w:t>
      </w:r>
      <w:r w:rsidR="00DD77B2">
        <w:rPr>
          <w:rFonts w:ascii="Palatino Linotype" w:hAnsi="Palatino Linotype"/>
          <w:i/>
          <w:sz w:val="19"/>
          <w:szCs w:val="19"/>
        </w:rPr>
        <w:t>March 202</w:t>
      </w:r>
      <w:r w:rsidR="00A126DA">
        <w:rPr>
          <w:rFonts w:ascii="Palatino Linotype" w:hAnsi="Palatino Linotype"/>
          <w:i/>
          <w:sz w:val="19"/>
          <w:szCs w:val="19"/>
        </w:rPr>
        <w:t>3</w:t>
      </w:r>
    </w:p>
    <w:p w14:paraId="29E38F08" w14:textId="480CCE78" w:rsidR="00BC5AA1" w:rsidRPr="00A126DA" w:rsidRDefault="00A126DA" w:rsidP="00BC5AA1">
      <w:pPr>
        <w:pStyle w:val="NoSpacing1"/>
        <w:numPr>
          <w:ilvl w:val="0"/>
          <w:numId w:val="16"/>
        </w:numPr>
        <w:tabs>
          <w:tab w:val="right" w:pos="10620"/>
        </w:tabs>
        <w:ind w:left="360" w:hanging="216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>Organized</w:t>
      </w:r>
      <w:r w:rsidR="00BC5AA1" w:rsidRPr="007873AF">
        <w:rPr>
          <w:rFonts w:ascii="Palatino" w:hAnsi="Palatino"/>
          <w:sz w:val="19"/>
          <w:szCs w:val="19"/>
        </w:rPr>
        <w:t xml:space="preserve"> housing arrangements for 65+ members</w:t>
      </w:r>
      <w:r w:rsidR="005D24F6">
        <w:rPr>
          <w:rFonts w:ascii="Palatino" w:hAnsi="Palatino"/>
          <w:sz w:val="19"/>
          <w:szCs w:val="19"/>
        </w:rPr>
        <w:t xml:space="preserve">, led housing meetings </w:t>
      </w:r>
    </w:p>
    <w:p w14:paraId="5F119A63" w14:textId="4DA720FA" w:rsidR="003843CB" w:rsidRPr="007A7505" w:rsidRDefault="003843CB" w:rsidP="007A7505">
      <w:pPr>
        <w:pStyle w:val="NoSpacing1"/>
        <w:numPr>
          <w:ilvl w:val="0"/>
          <w:numId w:val="16"/>
        </w:numPr>
        <w:tabs>
          <w:tab w:val="right" w:pos="10620"/>
        </w:tabs>
        <w:ind w:left="360" w:hanging="216"/>
        <w:rPr>
          <w:rFonts w:ascii="Palatino Linotype" w:hAnsi="Palatino Linotype"/>
          <w:sz w:val="19"/>
          <w:szCs w:val="19"/>
        </w:rPr>
      </w:pPr>
      <w:r>
        <w:rPr>
          <w:rFonts w:ascii="Palatino" w:hAnsi="Palatino"/>
          <w:sz w:val="19"/>
          <w:szCs w:val="19"/>
        </w:rPr>
        <w:t>Contacted</w:t>
      </w:r>
      <w:r w:rsidR="001874E9">
        <w:rPr>
          <w:rFonts w:ascii="Palatino" w:hAnsi="Palatino"/>
          <w:sz w:val="19"/>
          <w:szCs w:val="19"/>
        </w:rPr>
        <w:t xml:space="preserve">, interviewed, and hired a catering </w:t>
      </w:r>
      <w:r>
        <w:rPr>
          <w:rFonts w:ascii="Palatino" w:hAnsi="Palatino"/>
          <w:sz w:val="19"/>
          <w:szCs w:val="19"/>
        </w:rPr>
        <w:t>company</w:t>
      </w:r>
      <w:r w:rsidR="0092334E">
        <w:rPr>
          <w:rFonts w:ascii="Palatino" w:hAnsi="Palatino"/>
          <w:sz w:val="19"/>
          <w:szCs w:val="19"/>
        </w:rPr>
        <w:t>; c</w:t>
      </w:r>
      <w:r w:rsidRPr="007A7505">
        <w:rPr>
          <w:rFonts w:ascii="Palatino" w:hAnsi="Palatino"/>
          <w:sz w:val="19"/>
          <w:szCs w:val="19"/>
        </w:rPr>
        <w:t xml:space="preserve">haired a committee </w:t>
      </w:r>
      <w:r w:rsidR="009212F1" w:rsidRPr="007A7505">
        <w:rPr>
          <w:rFonts w:ascii="Palatino" w:hAnsi="Palatino"/>
          <w:sz w:val="19"/>
          <w:szCs w:val="19"/>
        </w:rPr>
        <w:t>on dining needs for the chapter</w:t>
      </w:r>
    </w:p>
    <w:p w14:paraId="4113320A" w14:textId="69282ADD" w:rsidR="00C52180" w:rsidRPr="00C52180" w:rsidRDefault="00BA0B13" w:rsidP="00C52180">
      <w:pPr>
        <w:pStyle w:val="NoSpacing1"/>
        <w:tabs>
          <w:tab w:val="right" w:pos="10620"/>
        </w:tabs>
        <w:rPr>
          <w:rFonts w:ascii="Palatino Linotype" w:hAnsi="Palatino Linotype"/>
          <w:i/>
          <w:iCs/>
          <w:sz w:val="19"/>
          <w:szCs w:val="19"/>
        </w:rPr>
      </w:pPr>
      <w:r>
        <w:rPr>
          <w:rFonts w:ascii="Palatino Linotype" w:hAnsi="Palatino Linotype"/>
          <w:i/>
          <w:iCs/>
          <w:sz w:val="19"/>
          <w:szCs w:val="19"/>
        </w:rPr>
        <w:t xml:space="preserve">Philanthropy Committee, Risk and Wellness Committee, </w:t>
      </w:r>
      <w:r w:rsidR="00217728">
        <w:rPr>
          <w:rFonts w:ascii="Palatino Linotype" w:hAnsi="Palatino Linotype"/>
          <w:i/>
          <w:iCs/>
          <w:sz w:val="19"/>
          <w:szCs w:val="19"/>
        </w:rPr>
        <w:t xml:space="preserve">Senior Committee Member                                              </w:t>
      </w:r>
      <w:r w:rsidR="00EB771B">
        <w:rPr>
          <w:rFonts w:ascii="Palatino Linotype" w:hAnsi="Palatino Linotype"/>
          <w:i/>
          <w:iCs/>
          <w:sz w:val="19"/>
          <w:szCs w:val="19"/>
        </w:rPr>
        <w:t xml:space="preserve">   </w:t>
      </w:r>
      <w:r w:rsidR="00217728">
        <w:rPr>
          <w:rFonts w:ascii="Palatino Linotype" w:hAnsi="Palatino Linotype"/>
          <w:i/>
          <w:iCs/>
          <w:sz w:val="19"/>
          <w:szCs w:val="19"/>
        </w:rPr>
        <w:t xml:space="preserve"> March 2024 - Present</w:t>
      </w:r>
    </w:p>
    <w:p w14:paraId="089F874C" w14:textId="09C85C3F" w:rsidR="00C52180" w:rsidRPr="00C52180" w:rsidRDefault="00C52180" w:rsidP="00C52180">
      <w:pPr>
        <w:pStyle w:val="NoSpacing1"/>
        <w:numPr>
          <w:ilvl w:val="0"/>
          <w:numId w:val="39"/>
        </w:numPr>
        <w:tabs>
          <w:tab w:val="right" w:pos="10620"/>
        </w:tabs>
        <w:rPr>
          <w:rFonts w:ascii="Palatino Linotype" w:hAnsi="Palatino Linotype"/>
          <w:sz w:val="19"/>
          <w:szCs w:val="19"/>
        </w:rPr>
      </w:pPr>
      <w:r w:rsidRPr="00C52180">
        <w:rPr>
          <w:rFonts w:ascii="Palatino Linotype" w:hAnsi="Palatino Linotype"/>
          <w:sz w:val="19"/>
          <w:szCs w:val="19"/>
        </w:rPr>
        <w:t>Coordinated and ran philanthropy event for St Jude Children’s Hospital, raising $1,000</w:t>
      </w:r>
    </w:p>
    <w:p w14:paraId="15B891D6" w14:textId="0A437A4E" w:rsidR="007A7505" w:rsidRPr="00F0334C" w:rsidRDefault="007A7505" w:rsidP="007A7505">
      <w:pPr>
        <w:pStyle w:val="ResumeAlignRight"/>
        <w:pBdr>
          <w:bottom w:val="single" w:sz="4" w:space="1" w:color="auto"/>
        </w:pBdr>
        <w:tabs>
          <w:tab w:val="left" w:pos="360"/>
          <w:tab w:val="right" w:pos="10620"/>
        </w:tabs>
        <w:spacing w:before="60"/>
        <w:rPr>
          <w:rFonts w:ascii="Palatino Linotype" w:hAnsi="Palatino Linotype"/>
          <w:b/>
          <w:smallCaps/>
          <w:sz w:val="21"/>
          <w:szCs w:val="21"/>
        </w:rPr>
      </w:pPr>
      <w:r>
        <w:rPr>
          <w:rFonts w:ascii="Palatino Linotype" w:hAnsi="Palatino Linotype"/>
          <w:b/>
          <w:smallCaps/>
          <w:sz w:val="21"/>
          <w:szCs w:val="21"/>
        </w:rPr>
        <w:t>Projects</w:t>
      </w:r>
    </w:p>
    <w:p w14:paraId="3D9282C1" w14:textId="0835917C" w:rsidR="00B639DD" w:rsidRPr="00B639DD" w:rsidRDefault="00B639DD" w:rsidP="00B639DD">
      <w:pPr>
        <w:pStyle w:val="NoSpacing1"/>
        <w:tabs>
          <w:tab w:val="right" w:pos="10620"/>
        </w:tabs>
        <w:rPr>
          <w:rFonts w:ascii="Palatino Linotype" w:hAnsi="Palatino Linotype"/>
          <w:sz w:val="19"/>
          <w:szCs w:val="19"/>
        </w:rPr>
      </w:pPr>
      <w:r w:rsidRPr="00B639DD">
        <w:rPr>
          <w:rFonts w:ascii="Palatino Linotype" w:hAnsi="Palatino Linotype"/>
          <w:b/>
          <w:bCs/>
          <w:sz w:val="19"/>
          <w:szCs w:val="19"/>
        </w:rPr>
        <w:t xml:space="preserve">Infant Lactation Guide </w:t>
      </w:r>
    </w:p>
    <w:p w14:paraId="38AEF204" w14:textId="4E95F471" w:rsidR="00B639DD" w:rsidRPr="00B639DD" w:rsidRDefault="00B639DD" w:rsidP="00B639DD">
      <w:pPr>
        <w:pStyle w:val="NoSpacing1"/>
        <w:tabs>
          <w:tab w:val="right" w:pos="10620"/>
        </w:tabs>
        <w:rPr>
          <w:rFonts w:ascii="Palatino Linotype" w:hAnsi="Palatino Linotype"/>
          <w:sz w:val="19"/>
          <w:szCs w:val="19"/>
        </w:rPr>
      </w:pPr>
      <w:r w:rsidRPr="00B639DD">
        <w:rPr>
          <w:rFonts w:ascii="Palatino Linotype" w:hAnsi="Palatino Linotype"/>
          <w:sz w:val="19"/>
          <w:szCs w:val="19"/>
        </w:rPr>
        <w:t>Worked with a design team to create an infant palate examination tool</w:t>
      </w:r>
      <w:r w:rsidR="00AA26BF">
        <w:rPr>
          <w:rFonts w:ascii="Palatino Linotype" w:hAnsi="Palatino Linotype"/>
          <w:sz w:val="19"/>
          <w:szCs w:val="19"/>
        </w:rPr>
        <w:t>, presented to a client for use in a lactation office.</w:t>
      </w:r>
      <w:ins w:id="5" w:author="Jane P Lewiston" w:date="2024-09-28T16:43:00Z" w16du:dateUtc="2024-09-28T21:43:00Z">
        <w:r w:rsidR="007A7505">
          <w:rPr>
            <w:rFonts w:ascii="Palatino Linotype" w:hAnsi="Palatino Linotype"/>
            <w:sz w:val="19"/>
            <w:szCs w:val="19"/>
          </w:rPr>
          <w:t xml:space="preserve"> </w:t>
        </w:r>
      </w:ins>
    </w:p>
    <w:p w14:paraId="2A875D5E" w14:textId="77777777" w:rsidR="00B639DD" w:rsidRPr="00B639DD" w:rsidRDefault="00B639DD" w:rsidP="00B639DD">
      <w:pPr>
        <w:pStyle w:val="NoSpacing1"/>
        <w:tabs>
          <w:tab w:val="right" w:pos="10620"/>
        </w:tabs>
        <w:rPr>
          <w:rFonts w:ascii="Palatino Linotype" w:hAnsi="Palatino Linotype"/>
          <w:sz w:val="19"/>
          <w:szCs w:val="19"/>
        </w:rPr>
      </w:pPr>
      <w:r w:rsidRPr="00B639DD">
        <w:rPr>
          <w:rFonts w:ascii="Palatino Linotype" w:hAnsi="Palatino Linotype"/>
          <w:b/>
          <w:bCs/>
          <w:sz w:val="19"/>
          <w:szCs w:val="19"/>
        </w:rPr>
        <w:t xml:space="preserve">Decreased Proprioception Measuring Aid </w:t>
      </w:r>
    </w:p>
    <w:p w14:paraId="510730DA" w14:textId="7F380D69" w:rsidR="00217728" w:rsidRPr="00217728" w:rsidRDefault="00B639DD" w:rsidP="00217728">
      <w:pPr>
        <w:pStyle w:val="NoSpacing1"/>
        <w:tabs>
          <w:tab w:val="right" w:pos="10620"/>
        </w:tabs>
        <w:rPr>
          <w:rFonts w:ascii="Palatino Linotype" w:hAnsi="Palatino Linotype"/>
          <w:sz w:val="19"/>
          <w:szCs w:val="19"/>
        </w:rPr>
      </w:pPr>
      <w:r w:rsidRPr="00B639DD">
        <w:rPr>
          <w:rFonts w:ascii="Palatino Linotype" w:hAnsi="Palatino Linotype"/>
          <w:sz w:val="19"/>
          <w:szCs w:val="19"/>
        </w:rPr>
        <w:t xml:space="preserve">Collaborated with a design group to create a project for the Shirley Ryan Ability Lab to assist a user with decreased mobility </w:t>
      </w:r>
      <w:r w:rsidR="00417CCA">
        <w:rPr>
          <w:rFonts w:ascii="Palatino Linotype" w:hAnsi="Palatino Linotype"/>
          <w:sz w:val="19"/>
          <w:szCs w:val="19"/>
        </w:rPr>
        <w:t xml:space="preserve">post stroke to </w:t>
      </w:r>
      <w:r w:rsidRPr="00B639DD">
        <w:rPr>
          <w:rFonts w:ascii="Palatino Linotype" w:hAnsi="Palatino Linotype"/>
          <w:sz w:val="19"/>
          <w:szCs w:val="19"/>
        </w:rPr>
        <w:t xml:space="preserve">accurately measure liquids. </w:t>
      </w:r>
    </w:p>
    <w:p w14:paraId="54C9E81B" w14:textId="69C91DED" w:rsidR="00D26EF1" w:rsidRPr="001D5D46" w:rsidRDefault="007D1BD6" w:rsidP="001D5D46">
      <w:pPr>
        <w:pStyle w:val="ResumeAlignRight"/>
        <w:pBdr>
          <w:bottom w:val="single" w:sz="4" w:space="1" w:color="auto"/>
        </w:pBdr>
        <w:tabs>
          <w:tab w:val="left" w:pos="360"/>
          <w:tab w:val="right" w:pos="10620"/>
        </w:tabs>
        <w:spacing w:before="40"/>
        <w:rPr>
          <w:rFonts w:ascii="Palatino Linotype" w:hAnsi="Palatino Linotype"/>
          <w:b/>
          <w:smallCaps/>
          <w:sz w:val="21"/>
          <w:szCs w:val="21"/>
        </w:rPr>
      </w:pPr>
      <w:r w:rsidRPr="000F16CA">
        <w:rPr>
          <w:rFonts w:ascii="Palatino Linotype" w:hAnsi="Palatino Linotype"/>
          <w:b/>
          <w:smallCaps/>
          <w:sz w:val="21"/>
          <w:szCs w:val="21"/>
        </w:rPr>
        <w:t>Additional</w:t>
      </w:r>
      <w:r w:rsidR="00426177">
        <w:rPr>
          <w:rFonts w:ascii="Palatino Linotype" w:hAnsi="Palatino Linotype"/>
          <w:b/>
          <w:smallCaps/>
          <w:sz w:val="21"/>
          <w:szCs w:val="21"/>
        </w:rPr>
        <w:t xml:space="preserve"> </w:t>
      </w:r>
    </w:p>
    <w:p w14:paraId="6DDC53F7" w14:textId="77777777" w:rsidR="00237A70" w:rsidRDefault="00237A70" w:rsidP="00237A70">
      <w:pPr>
        <w:pStyle w:val="NoSpacing1"/>
        <w:tabs>
          <w:tab w:val="left" w:pos="1260"/>
          <w:tab w:val="right" w:pos="10620"/>
        </w:tabs>
        <w:spacing w:line="72" w:lineRule="auto"/>
        <w:rPr>
          <w:rFonts w:ascii="Palatino" w:hAnsi="Palatino"/>
          <w:b/>
          <w:bCs/>
          <w:sz w:val="19"/>
          <w:szCs w:val="19"/>
        </w:rPr>
      </w:pPr>
    </w:p>
    <w:p w14:paraId="388E1BCC" w14:textId="1DAD4450" w:rsidR="00237A70" w:rsidRPr="007873AF" w:rsidRDefault="00237A70" w:rsidP="00237A70">
      <w:pPr>
        <w:pStyle w:val="NoSpacing1"/>
        <w:tabs>
          <w:tab w:val="left" w:pos="1260"/>
          <w:tab w:val="right" w:pos="10620"/>
        </w:tabs>
        <w:spacing w:line="276" w:lineRule="auto"/>
        <w:rPr>
          <w:rFonts w:ascii="Palatino" w:hAnsi="Palatino"/>
          <w:sz w:val="19"/>
          <w:szCs w:val="19"/>
        </w:rPr>
      </w:pPr>
      <w:r w:rsidRPr="007873AF">
        <w:rPr>
          <w:rFonts w:ascii="Palatino" w:hAnsi="Palatino"/>
          <w:b/>
          <w:bCs/>
          <w:sz w:val="19"/>
          <w:szCs w:val="19"/>
        </w:rPr>
        <w:t xml:space="preserve">Technical: </w:t>
      </w:r>
      <w:r>
        <w:rPr>
          <w:rFonts w:ascii="Palatino" w:hAnsi="Palatino"/>
          <w:b/>
          <w:bCs/>
          <w:sz w:val="19"/>
          <w:szCs w:val="19"/>
        </w:rPr>
        <w:tab/>
      </w:r>
      <w:r w:rsidRPr="007873AF">
        <w:rPr>
          <w:rFonts w:ascii="Palatino" w:hAnsi="Palatino"/>
          <w:sz w:val="19"/>
          <w:szCs w:val="19"/>
        </w:rPr>
        <w:t xml:space="preserve">Microsoft </w:t>
      </w:r>
      <w:r>
        <w:rPr>
          <w:rFonts w:ascii="Palatino" w:hAnsi="Palatino"/>
          <w:sz w:val="19"/>
          <w:szCs w:val="19"/>
        </w:rPr>
        <w:t>Office, Python</w:t>
      </w:r>
      <w:r w:rsidR="00417CCA">
        <w:rPr>
          <w:rFonts w:ascii="Palatino" w:hAnsi="Palatino"/>
          <w:sz w:val="19"/>
          <w:szCs w:val="19"/>
        </w:rPr>
        <w:t xml:space="preserve">, </w:t>
      </w:r>
      <w:r w:rsidR="008D4D93">
        <w:rPr>
          <w:rFonts w:ascii="Palatino" w:hAnsi="Palatino"/>
          <w:sz w:val="19"/>
          <w:szCs w:val="19"/>
        </w:rPr>
        <w:t>MATLAB</w:t>
      </w:r>
    </w:p>
    <w:p w14:paraId="3ECD3EB2" w14:textId="3F70AECE" w:rsidR="00237A70" w:rsidRPr="007873AF" w:rsidRDefault="00237A70" w:rsidP="00237A70">
      <w:pPr>
        <w:pStyle w:val="NoSpacing1"/>
        <w:tabs>
          <w:tab w:val="left" w:pos="1260"/>
          <w:tab w:val="right" w:pos="10620"/>
        </w:tabs>
        <w:spacing w:line="276" w:lineRule="auto"/>
        <w:rPr>
          <w:rFonts w:ascii="Palatino" w:hAnsi="Palatino"/>
          <w:sz w:val="19"/>
          <w:szCs w:val="19"/>
        </w:rPr>
      </w:pPr>
      <w:r w:rsidRPr="007873AF">
        <w:rPr>
          <w:rFonts w:ascii="Palatino" w:hAnsi="Palatino"/>
          <w:b/>
          <w:bCs/>
          <w:sz w:val="19"/>
          <w:szCs w:val="19"/>
        </w:rPr>
        <w:t xml:space="preserve">Activities: </w:t>
      </w:r>
      <w:r>
        <w:rPr>
          <w:rFonts w:ascii="Palatino" w:hAnsi="Palatino"/>
          <w:b/>
          <w:bCs/>
          <w:sz w:val="19"/>
          <w:szCs w:val="19"/>
        </w:rPr>
        <w:tab/>
      </w:r>
      <w:r w:rsidR="008D4D93">
        <w:rPr>
          <w:rFonts w:ascii="Palatino" w:hAnsi="Palatino"/>
          <w:sz w:val="19"/>
          <w:szCs w:val="19"/>
        </w:rPr>
        <w:t>Figure Skating</w:t>
      </w:r>
      <w:r w:rsidR="009100D7">
        <w:rPr>
          <w:rFonts w:ascii="Palatino" w:hAnsi="Palatino"/>
          <w:sz w:val="19"/>
          <w:szCs w:val="19"/>
        </w:rPr>
        <w:t>, Society of Women in Engineering</w:t>
      </w:r>
      <w:r w:rsidRPr="007873AF">
        <w:rPr>
          <w:rFonts w:ascii="Palatino" w:hAnsi="Palatino"/>
          <w:sz w:val="19"/>
          <w:szCs w:val="19"/>
        </w:rPr>
        <w:t>,</w:t>
      </w:r>
      <w:r>
        <w:rPr>
          <w:rFonts w:ascii="Palatino" w:hAnsi="Palatino"/>
          <w:sz w:val="19"/>
          <w:szCs w:val="19"/>
        </w:rPr>
        <w:t xml:space="preserve"> </w:t>
      </w:r>
      <w:r w:rsidRPr="007873AF">
        <w:rPr>
          <w:rFonts w:ascii="Palatino" w:hAnsi="Palatino"/>
          <w:sz w:val="19"/>
          <w:szCs w:val="19"/>
        </w:rPr>
        <w:t>Outdoors Club</w:t>
      </w:r>
    </w:p>
    <w:p w14:paraId="5578042F" w14:textId="459D2B0E" w:rsidR="00E20BFC" w:rsidRPr="00877BF8" w:rsidRDefault="00237A70" w:rsidP="00877BF8">
      <w:pPr>
        <w:pStyle w:val="NoSpacing1"/>
        <w:tabs>
          <w:tab w:val="left" w:pos="1260"/>
          <w:tab w:val="right" w:pos="10620"/>
        </w:tabs>
        <w:spacing w:line="276" w:lineRule="auto"/>
        <w:rPr>
          <w:rFonts w:ascii="Palatino" w:hAnsi="Palatino"/>
          <w:sz w:val="19"/>
          <w:szCs w:val="19"/>
        </w:rPr>
      </w:pPr>
      <w:r w:rsidRPr="007873AF">
        <w:rPr>
          <w:rFonts w:ascii="Palatino" w:hAnsi="Palatino"/>
          <w:b/>
          <w:bCs/>
          <w:sz w:val="19"/>
          <w:szCs w:val="19"/>
        </w:rPr>
        <w:t xml:space="preserve">Interests: </w:t>
      </w:r>
      <w:r>
        <w:rPr>
          <w:rFonts w:ascii="Palatino" w:hAnsi="Palatino"/>
          <w:b/>
          <w:bCs/>
          <w:sz w:val="19"/>
          <w:szCs w:val="19"/>
        </w:rPr>
        <w:tab/>
      </w:r>
      <w:r w:rsidR="00361B1D">
        <w:rPr>
          <w:rFonts w:ascii="Palatino" w:hAnsi="Palatino"/>
          <w:sz w:val="19"/>
          <w:szCs w:val="19"/>
        </w:rPr>
        <w:t>Reading</w:t>
      </w:r>
      <w:r w:rsidRPr="007873AF">
        <w:rPr>
          <w:rFonts w:ascii="Palatino" w:hAnsi="Palatino"/>
          <w:sz w:val="19"/>
          <w:szCs w:val="19"/>
        </w:rPr>
        <w:t xml:space="preserve">, </w:t>
      </w:r>
      <w:r w:rsidR="00361B1D">
        <w:rPr>
          <w:rFonts w:ascii="Palatino" w:hAnsi="Palatino"/>
          <w:sz w:val="19"/>
          <w:szCs w:val="19"/>
        </w:rPr>
        <w:t>Cycling</w:t>
      </w:r>
      <w:r w:rsidRPr="007873AF">
        <w:rPr>
          <w:rFonts w:ascii="Palatino" w:hAnsi="Palatino"/>
          <w:sz w:val="19"/>
          <w:szCs w:val="19"/>
        </w:rPr>
        <w:t xml:space="preserve">, </w:t>
      </w:r>
      <w:proofErr w:type="gramStart"/>
      <w:r w:rsidR="005757C0">
        <w:rPr>
          <w:rFonts w:ascii="Palatino" w:hAnsi="Palatino"/>
          <w:sz w:val="19"/>
          <w:szCs w:val="19"/>
        </w:rPr>
        <w:t>Watching</w:t>
      </w:r>
      <w:proofErr w:type="gramEnd"/>
      <w:r w:rsidR="005757C0">
        <w:rPr>
          <w:rFonts w:ascii="Palatino" w:hAnsi="Palatino"/>
          <w:sz w:val="19"/>
          <w:szCs w:val="19"/>
        </w:rPr>
        <w:t xml:space="preserve"> </w:t>
      </w:r>
      <w:r w:rsidR="0032031E">
        <w:rPr>
          <w:rFonts w:ascii="Palatino" w:hAnsi="Palatino"/>
          <w:sz w:val="19"/>
          <w:szCs w:val="19"/>
        </w:rPr>
        <w:t>n</w:t>
      </w:r>
      <w:r w:rsidR="005757C0">
        <w:rPr>
          <w:rFonts w:ascii="Palatino" w:hAnsi="Palatino"/>
          <w:sz w:val="19"/>
          <w:szCs w:val="19"/>
        </w:rPr>
        <w:t>ew Movies</w:t>
      </w:r>
      <w:r w:rsidRPr="007873AF">
        <w:rPr>
          <w:rFonts w:ascii="Palatino" w:hAnsi="Palatino"/>
          <w:sz w:val="19"/>
          <w:szCs w:val="19"/>
        </w:rPr>
        <w:t xml:space="preserve">, </w:t>
      </w:r>
      <w:r>
        <w:rPr>
          <w:rFonts w:ascii="Palatino" w:hAnsi="Palatino"/>
          <w:sz w:val="19"/>
          <w:szCs w:val="19"/>
        </w:rPr>
        <w:t xml:space="preserve">Trying new </w:t>
      </w:r>
      <w:r w:rsidRPr="007873AF">
        <w:rPr>
          <w:rFonts w:ascii="Palatino" w:hAnsi="Palatino"/>
          <w:sz w:val="19"/>
          <w:szCs w:val="19"/>
        </w:rPr>
        <w:t>Restaurants</w:t>
      </w:r>
      <w:r w:rsidR="00220FE5">
        <w:rPr>
          <w:rFonts w:ascii="Palatino" w:hAnsi="Palatino"/>
          <w:sz w:val="19"/>
          <w:szCs w:val="19"/>
        </w:rPr>
        <w:t xml:space="preserve"> </w:t>
      </w:r>
    </w:p>
    <w:sectPr w:rsidR="00E20BFC" w:rsidRPr="00877BF8" w:rsidSect="007A7505">
      <w:type w:val="continuous"/>
      <w:pgSz w:w="12240" w:h="15840" w:code="1"/>
      <w:pgMar w:top="576" w:right="864" w:bottom="432" w:left="864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47D84" w14:textId="77777777" w:rsidR="003C561A" w:rsidRDefault="003C561A" w:rsidP="000144D0">
      <w:r>
        <w:separator/>
      </w:r>
    </w:p>
  </w:endnote>
  <w:endnote w:type="continuationSeparator" w:id="0">
    <w:p w14:paraId="119EFA44" w14:textId="77777777" w:rsidR="003C561A" w:rsidRDefault="003C561A" w:rsidP="000144D0">
      <w:r>
        <w:continuationSeparator/>
      </w:r>
    </w:p>
  </w:endnote>
  <w:endnote w:type="continuationNotice" w:id="1">
    <w:p w14:paraId="11DA7D4F" w14:textId="77777777" w:rsidR="003C561A" w:rsidRDefault="003C56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61AED" w14:textId="77777777" w:rsidR="003C561A" w:rsidRDefault="003C561A" w:rsidP="000144D0">
      <w:r>
        <w:separator/>
      </w:r>
    </w:p>
  </w:footnote>
  <w:footnote w:type="continuationSeparator" w:id="0">
    <w:p w14:paraId="7F73572F" w14:textId="77777777" w:rsidR="003C561A" w:rsidRDefault="003C561A" w:rsidP="000144D0">
      <w:r>
        <w:continuationSeparator/>
      </w:r>
    </w:p>
  </w:footnote>
  <w:footnote w:type="continuationNotice" w:id="1">
    <w:p w14:paraId="0C7E26F6" w14:textId="77777777" w:rsidR="003C561A" w:rsidRDefault="003C56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3598F"/>
    <w:multiLevelType w:val="multilevel"/>
    <w:tmpl w:val="0CEE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F1DF8"/>
    <w:multiLevelType w:val="hybridMultilevel"/>
    <w:tmpl w:val="D6FC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089E"/>
    <w:multiLevelType w:val="hybridMultilevel"/>
    <w:tmpl w:val="3F9CB468"/>
    <w:lvl w:ilvl="0" w:tplc="19CC1CE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5949EC"/>
    <w:multiLevelType w:val="hybridMultilevel"/>
    <w:tmpl w:val="58180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0231AA"/>
    <w:multiLevelType w:val="multilevel"/>
    <w:tmpl w:val="1B82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E5812"/>
    <w:multiLevelType w:val="hybridMultilevel"/>
    <w:tmpl w:val="0A92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F743F"/>
    <w:multiLevelType w:val="hybridMultilevel"/>
    <w:tmpl w:val="DDEE8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70962"/>
    <w:multiLevelType w:val="hybridMultilevel"/>
    <w:tmpl w:val="26F4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23A04"/>
    <w:multiLevelType w:val="hybridMultilevel"/>
    <w:tmpl w:val="D464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333918"/>
    <w:multiLevelType w:val="hybridMultilevel"/>
    <w:tmpl w:val="5130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B7F95"/>
    <w:multiLevelType w:val="hybridMultilevel"/>
    <w:tmpl w:val="9410B316"/>
    <w:lvl w:ilvl="0" w:tplc="46A6BF3E">
      <w:start w:val="303"/>
      <w:numFmt w:val="bullet"/>
      <w:lvlText w:val="-"/>
      <w:lvlJc w:val="left"/>
      <w:pPr>
        <w:ind w:left="720" w:hanging="360"/>
      </w:pPr>
      <w:rPr>
        <w:rFonts w:ascii="Palatino Linotype" w:eastAsia="SimSu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C0F13"/>
    <w:multiLevelType w:val="multilevel"/>
    <w:tmpl w:val="DE5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6672D9"/>
    <w:multiLevelType w:val="hybridMultilevel"/>
    <w:tmpl w:val="315AC458"/>
    <w:lvl w:ilvl="0" w:tplc="46A6BF3E">
      <w:start w:val="303"/>
      <w:numFmt w:val="bullet"/>
      <w:lvlText w:val="-"/>
      <w:lvlJc w:val="left"/>
      <w:pPr>
        <w:ind w:left="720" w:hanging="360"/>
      </w:pPr>
      <w:rPr>
        <w:rFonts w:ascii="Palatino Linotype" w:eastAsia="SimSu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22045"/>
    <w:multiLevelType w:val="hybridMultilevel"/>
    <w:tmpl w:val="2EDABE6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73127"/>
    <w:multiLevelType w:val="hybridMultilevel"/>
    <w:tmpl w:val="B196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10F57"/>
    <w:multiLevelType w:val="hybridMultilevel"/>
    <w:tmpl w:val="74E2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E323F"/>
    <w:multiLevelType w:val="multilevel"/>
    <w:tmpl w:val="9CE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12FC74"/>
    <w:multiLevelType w:val="hybridMultilevel"/>
    <w:tmpl w:val="46BE74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278B3008"/>
    <w:multiLevelType w:val="hybridMultilevel"/>
    <w:tmpl w:val="5DA621C4"/>
    <w:lvl w:ilvl="0" w:tplc="7592D282">
      <w:start w:val="1"/>
      <w:numFmt w:val="bullet"/>
      <w:lvlText w:val="–"/>
      <w:lvlJc w:val="left"/>
      <w:pPr>
        <w:ind w:left="-252" w:hanging="288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9" w15:restartNumberingAfterBreak="0">
    <w:nsid w:val="2CB66DA4"/>
    <w:multiLevelType w:val="hybridMultilevel"/>
    <w:tmpl w:val="95AEB9A2"/>
    <w:lvl w:ilvl="0" w:tplc="0964AF4C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0" w15:restartNumberingAfterBreak="0">
    <w:nsid w:val="2D1C3BD6"/>
    <w:multiLevelType w:val="hybridMultilevel"/>
    <w:tmpl w:val="A9C2E4AC"/>
    <w:lvl w:ilvl="0" w:tplc="4D2CEA5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2D8E4EEC"/>
    <w:multiLevelType w:val="hybridMultilevel"/>
    <w:tmpl w:val="EEF0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452D78"/>
    <w:multiLevelType w:val="hybridMultilevel"/>
    <w:tmpl w:val="EF0C6872"/>
    <w:lvl w:ilvl="0" w:tplc="3F9C904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3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C65EC6"/>
    <w:multiLevelType w:val="hybridMultilevel"/>
    <w:tmpl w:val="52BA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AC6CFA"/>
    <w:multiLevelType w:val="hybridMultilevel"/>
    <w:tmpl w:val="F594E898"/>
    <w:lvl w:ilvl="0" w:tplc="3F9C904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EB6AEC"/>
    <w:multiLevelType w:val="multilevel"/>
    <w:tmpl w:val="6B02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3309CB"/>
    <w:multiLevelType w:val="hybridMultilevel"/>
    <w:tmpl w:val="B338F1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972209"/>
    <w:multiLevelType w:val="hybridMultilevel"/>
    <w:tmpl w:val="D592B94C"/>
    <w:lvl w:ilvl="0" w:tplc="3AA675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805531"/>
    <w:multiLevelType w:val="multilevel"/>
    <w:tmpl w:val="158AC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D80873"/>
    <w:multiLevelType w:val="hybridMultilevel"/>
    <w:tmpl w:val="A1549126"/>
    <w:lvl w:ilvl="0" w:tplc="3F9C904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123D8D"/>
    <w:multiLevelType w:val="hybridMultilevel"/>
    <w:tmpl w:val="1376E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62100"/>
    <w:multiLevelType w:val="hybridMultilevel"/>
    <w:tmpl w:val="F73A0786"/>
    <w:lvl w:ilvl="0" w:tplc="6DDC2A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67D9E"/>
    <w:multiLevelType w:val="hybridMultilevel"/>
    <w:tmpl w:val="4AC4B8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905756"/>
    <w:multiLevelType w:val="multilevel"/>
    <w:tmpl w:val="6716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686422"/>
    <w:multiLevelType w:val="hybridMultilevel"/>
    <w:tmpl w:val="7EBE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6168C"/>
    <w:multiLevelType w:val="hybridMultilevel"/>
    <w:tmpl w:val="69C655FE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7" w15:restartNumberingAfterBreak="0">
    <w:nsid w:val="7E804628"/>
    <w:multiLevelType w:val="hybridMultilevel"/>
    <w:tmpl w:val="786A0E0A"/>
    <w:lvl w:ilvl="0" w:tplc="EC36891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CD2753"/>
    <w:multiLevelType w:val="hybridMultilevel"/>
    <w:tmpl w:val="67B6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235412">
    <w:abstractNumId w:val="32"/>
  </w:num>
  <w:num w:numId="2" w16cid:durableId="1330206916">
    <w:abstractNumId w:val="23"/>
  </w:num>
  <w:num w:numId="3" w16cid:durableId="411701500">
    <w:abstractNumId w:val="33"/>
  </w:num>
  <w:num w:numId="4" w16cid:durableId="109401563">
    <w:abstractNumId w:val="9"/>
  </w:num>
  <w:num w:numId="5" w16cid:durableId="300891030">
    <w:abstractNumId w:val="18"/>
  </w:num>
  <w:num w:numId="6" w16cid:durableId="1738165754">
    <w:abstractNumId w:val="27"/>
  </w:num>
  <w:num w:numId="7" w16cid:durableId="1591429196">
    <w:abstractNumId w:val="20"/>
  </w:num>
  <w:num w:numId="8" w16cid:durableId="1072046618">
    <w:abstractNumId w:val="2"/>
  </w:num>
  <w:num w:numId="9" w16cid:durableId="1611813652">
    <w:abstractNumId w:val="37"/>
  </w:num>
  <w:num w:numId="10" w16cid:durableId="43061858">
    <w:abstractNumId w:val="19"/>
  </w:num>
  <w:num w:numId="11" w16cid:durableId="67272380">
    <w:abstractNumId w:val="22"/>
  </w:num>
  <w:num w:numId="12" w16cid:durableId="2118866590">
    <w:abstractNumId w:val="30"/>
  </w:num>
  <w:num w:numId="13" w16cid:durableId="1278757729">
    <w:abstractNumId w:val="25"/>
  </w:num>
  <w:num w:numId="14" w16cid:durableId="1938170452">
    <w:abstractNumId w:val="17"/>
  </w:num>
  <w:num w:numId="15" w16cid:durableId="1785348589">
    <w:abstractNumId w:val="3"/>
  </w:num>
  <w:num w:numId="16" w16cid:durableId="842359372">
    <w:abstractNumId w:val="13"/>
  </w:num>
  <w:num w:numId="17" w16cid:durableId="1088312309">
    <w:abstractNumId w:val="35"/>
  </w:num>
  <w:num w:numId="18" w16cid:durableId="351692919">
    <w:abstractNumId w:val="31"/>
  </w:num>
  <w:num w:numId="19" w16cid:durableId="2039967310">
    <w:abstractNumId w:val="6"/>
  </w:num>
  <w:num w:numId="20" w16cid:durableId="374235429">
    <w:abstractNumId w:val="21"/>
  </w:num>
  <w:num w:numId="21" w16cid:durableId="438839481">
    <w:abstractNumId w:val="14"/>
  </w:num>
  <w:num w:numId="22" w16cid:durableId="1153375427">
    <w:abstractNumId w:val="15"/>
  </w:num>
  <w:num w:numId="23" w16cid:durableId="1936396318">
    <w:abstractNumId w:val="28"/>
  </w:num>
  <w:num w:numId="24" w16cid:durableId="1616132112">
    <w:abstractNumId w:val="8"/>
  </w:num>
  <w:num w:numId="25" w16cid:durableId="641883685">
    <w:abstractNumId w:val="16"/>
  </w:num>
  <w:num w:numId="26" w16cid:durableId="739443983">
    <w:abstractNumId w:val="24"/>
  </w:num>
  <w:num w:numId="27" w16cid:durableId="1508399169">
    <w:abstractNumId w:val="1"/>
  </w:num>
  <w:num w:numId="28" w16cid:durableId="404692235">
    <w:abstractNumId w:val="26"/>
  </w:num>
  <w:num w:numId="29" w16cid:durableId="844708221">
    <w:abstractNumId w:val="34"/>
  </w:num>
  <w:num w:numId="30" w16cid:durableId="1978609212">
    <w:abstractNumId w:val="0"/>
  </w:num>
  <w:num w:numId="31" w16cid:durableId="10255798">
    <w:abstractNumId w:val="4"/>
  </w:num>
  <w:num w:numId="32" w16cid:durableId="285043640">
    <w:abstractNumId w:val="11"/>
  </w:num>
  <w:num w:numId="33" w16cid:durableId="1515535110">
    <w:abstractNumId w:val="38"/>
  </w:num>
  <w:num w:numId="34" w16cid:durableId="1149713628">
    <w:abstractNumId w:val="7"/>
  </w:num>
  <w:num w:numId="35" w16cid:durableId="1197893569">
    <w:abstractNumId w:val="12"/>
  </w:num>
  <w:num w:numId="36" w16cid:durableId="1797749992">
    <w:abstractNumId w:val="10"/>
  </w:num>
  <w:num w:numId="37" w16cid:durableId="1356228001">
    <w:abstractNumId w:val="5"/>
  </w:num>
  <w:num w:numId="38" w16cid:durableId="629670857">
    <w:abstractNumId w:val="29"/>
  </w:num>
  <w:num w:numId="39" w16cid:durableId="763497431">
    <w:abstractNumId w:val="3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ne P Lewiston">
    <w15:presenceInfo w15:providerId="AD" w15:userId="S::jpl6439@ads.northwestern.edu::d3241b2e-2266-481c-bb9a-dc5dc938b6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CF9"/>
    <w:rsid w:val="00002A2B"/>
    <w:rsid w:val="000037CE"/>
    <w:rsid w:val="00003CF4"/>
    <w:rsid w:val="000040C7"/>
    <w:rsid w:val="000061E8"/>
    <w:rsid w:val="00006E1F"/>
    <w:rsid w:val="000078AF"/>
    <w:rsid w:val="00007E85"/>
    <w:rsid w:val="00007F25"/>
    <w:rsid w:val="000144D0"/>
    <w:rsid w:val="000209A1"/>
    <w:rsid w:val="00022BCA"/>
    <w:rsid w:val="000246A6"/>
    <w:rsid w:val="00025EE3"/>
    <w:rsid w:val="00027A64"/>
    <w:rsid w:val="00031D8D"/>
    <w:rsid w:val="00032599"/>
    <w:rsid w:val="00033179"/>
    <w:rsid w:val="0003416D"/>
    <w:rsid w:val="000342C5"/>
    <w:rsid w:val="00036066"/>
    <w:rsid w:val="000366EE"/>
    <w:rsid w:val="00036ABD"/>
    <w:rsid w:val="00037F46"/>
    <w:rsid w:val="000408AB"/>
    <w:rsid w:val="00042772"/>
    <w:rsid w:val="00042E5E"/>
    <w:rsid w:val="000430A9"/>
    <w:rsid w:val="000436B3"/>
    <w:rsid w:val="00047D98"/>
    <w:rsid w:val="0005184B"/>
    <w:rsid w:val="000519FB"/>
    <w:rsid w:val="000540B2"/>
    <w:rsid w:val="0005750D"/>
    <w:rsid w:val="00057C93"/>
    <w:rsid w:val="00060AC4"/>
    <w:rsid w:val="000625FE"/>
    <w:rsid w:val="00063B85"/>
    <w:rsid w:val="00064315"/>
    <w:rsid w:val="00064710"/>
    <w:rsid w:val="0006484B"/>
    <w:rsid w:val="00066ECC"/>
    <w:rsid w:val="00072C67"/>
    <w:rsid w:val="00072F49"/>
    <w:rsid w:val="000743B8"/>
    <w:rsid w:val="000766E7"/>
    <w:rsid w:val="000773E9"/>
    <w:rsid w:val="0007745D"/>
    <w:rsid w:val="00077C57"/>
    <w:rsid w:val="00080949"/>
    <w:rsid w:val="0008138D"/>
    <w:rsid w:val="00084F60"/>
    <w:rsid w:val="0008643C"/>
    <w:rsid w:val="00090A15"/>
    <w:rsid w:val="0009204B"/>
    <w:rsid w:val="000925E7"/>
    <w:rsid w:val="00092803"/>
    <w:rsid w:val="000933F5"/>
    <w:rsid w:val="00096948"/>
    <w:rsid w:val="00097ED8"/>
    <w:rsid w:val="000A08B0"/>
    <w:rsid w:val="000A2218"/>
    <w:rsid w:val="000A2C7F"/>
    <w:rsid w:val="000A2D5A"/>
    <w:rsid w:val="000A3090"/>
    <w:rsid w:val="000A4100"/>
    <w:rsid w:val="000A45AD"/>
    <w:rsid w:val="000A4D1D"/>
    <w:rsid w:val="000A52D0"/>
    <w:rsid w:val="000A62A3"/>
    <w:rsid w:val="000A6903"/>
    <w:rsid w:val="000A6D7D"/>
    <w:rsid w:val="000A74D3"/>
    <w:rsid w:val="000A784E"/>
    <w:rsid w:val="000B0EED"/>
    <w:rsid w:val="000B22E9"/>
    <w:rsid w:val="000B230D"/>
    <w:rsid w:val="000B3A54"/>
    <w:rsid w:val="000B42EF"/>
    <w:rsid w:val="000B5207"/>
    <w:rsid w:val="000B5286"/>
    <w:rsid w:val="000B53BF"/>
    <w:rsid w:val="000B6D32"/>
    <w:rsid w:val="000B7480"/>
    <w:rsid w:val="000C0155"/>
    <w:rsid w:val="000C0A3D"/>
    <w:rsid w:val="000C1E6D"/>
    <w:rsid w:val="000C28F3"/>
    <w:rsid w:val="000C2C75"/>
    <w:rsid w:val="000C35B0"/>
    <w:rsid w:val="000C4148"/>
    <w:rsid w:val="000C5488"/>
    <w:rsid w:val="000C5712"/>
    <w:rsid w:val="000C57F8"/>
    <w:rsid w:val="000C5F06"/>
    <w:rsid w:val="000C695C"/>
    <w:rsid w:val="000D00DF"/>
    <w:rsid w:val="000D04BA"/>
    <w:rsid w:val="000D10A0"/>
    <w:rsid w:val="000D5EA7"/>
    <w:rsid w:val="000D7238"/>
    <w:rsid w:val="000E021A"/>
    <w:rsid w:val="000E178F"/>
    <w:rsid w:val="000E19D4"/>
    <w:rsid w:val="000E2C01"/>
    <w:rsid w:val="000E2FF1"/>
    <w:rsid w:val="000E55D9"/>
    <w:rsid w:val="000E5F40"/>
    <w:rsid w:val="000E7FE1"/>
    <w:rsid w:val="000F1507"/>
    <w:rsid w:val="000F16CA"/>
    <w:rsid w:val="000F1E08"/>
    <w:rsid w:val="000F4FAB"/>
    <w:rsid w:val="000F593C"/>
    <w:rsid w:val="000F5EB1"/>
    <w:rsid w:val="000F64ED"/>
    <w:rsid w:val="000F6A73"/>
    <w:rsid w:val="000F76C0"/>
    <w:rsid w:val="000F7907"/>
    <w:rsid w:val="00100755"/>
    <w:rsid w:val="00100C35"/>
    <w:rsid w:val="001015FF"/>
    <w:rsid w:val="00101BC2"/>
    <w:rsid w:val="0010252A"/>
    <w:rsid w:val="001035E8"/>
    <w:rsid w:val="00103B42"/>
    <w:rsid w:val="00104E0D"/>
    <w:rsid w:val="00105C16"/>
    <w:rsid w:val="0010754B"/>
    <w:rsid w:val="001108B4"/>
    <w:rsid w:val="0011287F"/>
    <w:rsid w:val="00113B6B"/>
    <w:rsid w:val="00114DDE"/>
    <w:rsid w:val="00115983"/>
    <w:rsid w:val="00115B86"/>
    <w:rsid w:val="00116D9B"/>
    <w:rsid w:val="0011728F"/>
    <w:rsid w:val="001218E8"/>
    <w:rsid w:val="00121FFB"/>
    <w:rsid w:val="0012220B"/>
    <w:rsid w:val="00122539"/>
    <w:rsid w:val="0012358B"/>
    <w:rsid w:val="001242F6"/>
    <w:rsid w:val="00124CCE"/>
    <w:rsid w:val="00126551"/>
    <w:rsid w:val="00126956"/>
    <w:rsid w:val="00126B9E"/>
    <w:rsid w:val="00127D1D"/>
    <w:rsid w:val="00130F7E"/>
    <w:rsid w:val="00135706"/>
    <w:rsid w:val="00135E33"/>
    <w:rsid w:val="00135E70"/>
    <w:rsid w:val="0013677A"/>
    <w:rsid w:val="0013707F"/>
    <w:rsid w:val="00137676"/>
    <w:rsid w:val="00140216"/>
    <w:rsid w:val="00141821"/>
    <w:rsid w:val="00141CE2"/>
    <w:rsid w:val="001430A1"/>
    <w:rsid w:val="001453BB"/>
    <w:rsid w:val="00145F2E"/>
    <w:rsid w:val="001461AD"/>
    <w:rsid w:val="001463FD"/>
    <w:rsid w:val="00147AFD"/>
    <w:rsid w:val="00147EBE"/>
    <w:rsid w:val="0015243D"/>
    <w:rsid w:val="00152F66"/>
    <w:rsid w:val="001533B8"/>
    <w:rsid w:val="0015360C"/>
    <w:rsid w:val="00153B38"/>
    <w:rsid w:val="00154397"/>
    <w:rsid w:val="001544DB"/>
    <w:rsid w:val="00154650"/>
    <w:rsid w:val="001548EB"/>
    <w:rsid w:val="00155288"/>
    <w:rsid w:val="00155350"/>
    <w:rsid w:val="0015583D"/>
    <w:rsid w:val="0015631D"/>
    <w:rsid w:val="001566C4"/>
    <w:rsid w:val="00160CAE"/>
    <w:rsid w:val="00161DE6"/>
    <w:rsid w:val="00161E35"/>
    <w:rsid w:val="0016201C"/>
    <w:rsid w:val="001638B4"/>
    <w:rsid w:val="001638BE"/>
    <w:rsid w:val="00163CF9"/>
    <w:rsid w:val="00163E35"/>
    <w:rsid w:val="00163F0B"/>
    <w:rsid w:val="0016673C"/>
    <w:rsid w:val="001674A0"/>
    <w:rsid w:val="0016767F"/>
    <w:rsid w:val="00167B54"/>
    <w:rsid w:val="00172D0E"/>
    <w:rsid w:val="00173312"/>
    <w:rsid w:val="00173A5A"/>
    <w:rsid w:val="00173C28"/>
    <w:rsid w:val="00174573"/>
    <w:rsid w:val="00174D27"/>
    <w:rsid w:val="001757E5"/>
    <w:rsid w:val="001760B0"/>
    <w:rsid w:val="00177771"/>
    <w:rsid w:val="00183513"/>
    <w:rsid w:val="0018441E"/>
    <w:rsid w:val="001860D2"/>
    <w:rsid w:val="00186870"/>
    <w:rsid w:val="001871D4"/>
    <w:rsid w:val="001874E9"/>
    <w:rsid w:val="00187836"/>
    <w:rsid w:val="00187C14"/>
    <w:rsid w:val="0019070B"/>
    <w:rsid w:val="001909CF"/>
    <w:rsid w:val="001911FA"/>
    <w:rsid w:val="00191C63"/>
    <w:rsid w:val="0019234A"/>
    <w:rsid w:val="001926A6"/>
    <w:rsid w:val="001A018A"/>
    <w:rsid w:val="001A0342"/>
    <w:rsid w:val="001A048D"/>
    <w:rsid w:val="001A18B5"/>
    <w:rsid w:val="001A1AEC"/>
    <w:rsid w:val="001A41E0"/>
    <w:rsid w:val="001A486C"/>
    <w:rsid w:val="001A61A1"/>
    <w:rsid w:val="001A6255"/>
    <w:rsid w:val="001A7087"/>
    <w:rsid w:val="001A7B31"/>
    <w:rsid w:val="001B024A"/>
    <w:rsid w:val="001B04E9"/>
    <w:rsid w:val="001B0709"/>
    <w:rsid w:val="001B0873"/>
    <w:rsid w:val="001B0BCE"/>
    <w:rsid w:val="001B1C53"/>
    <w:rsid w:val="001B1C7C"/>
    <w:rsid w:val="001B1F18"/>
    <w:rsid w:val="001B32FC"/>
    <w:rsid w:val="001B7306"/>
    <w:rsid w:val="001B7364"/>
    <w:rsid w:val="001B79DC"/>
    <w:rsid w:val="001C0420"/>
    <w:rsid w:val="001C0AA9"/>
    <w:rsid w:val="001C1F98"/>
    <w:rsid w:val="001C3292"/>
    <w:rsid w:val="001C463F"/>
    <w:rsid w:val="001D220A"/>
    <w:rsid w:val="001D2265"/>
    <w:rsid w:val="001D402B"/>
    <w:rsid w:val="001D4E8B"/>
    <w:rsid w:val="001D5775"/>
    <w:rsid w:val="001D5D46"/>
    <w:rsid w:val="001D60F3"/>
    <w:rsid w:val="001D6241"/>
    <w:rsid w:val="001D624A"/>
    <w:rsid w:val="001D743D"/>
    <w:rsid w:val="001D7CEF"/>
    <w:rsid w:val="001E077A"/>
    <w:rsid w:val="001E0D68"/>
    <w:rsid w:val="001E146C"/>
    <w:rsid w:val="001E15C7"/>
    <w:rsid w:val="001E1AAE"/>
    <w:rsid w:val="001E3637"/>
    <w:rsid w:val="001F2285"/>
    <w:rsid w:val="001F6175"/>
    <w:rsid w:val="001F639A"/>
    <w:rsid w:val="001F6448"/>
    <w:rsid w:val="0020018F"/>
    <w:rsid w:val="002001B3"/>
    <w:rsid w:val="00200BB6"/>
    <w:rsid w:val="00200D40"/>
    <w:rsid w:val="00202591"/>
    <w:rsid w:val="00202EAA"/>
    <w:rsid w:val="00202F9D"/>
    <w:rsid w:val="00203713"/>
    <w:rsid w:val="00204EC8"/>
    <w:rsid w:val="00205A02"/>
    <w:rsid w:val="00206083"/>
    <w:rsid w:val="00210235"/>
    <w:rsid w:val="0021149B"/>
    <w:rsid w:val="00212E73"/>
    <w:rsid w:val="00213C89"/>
    <w:rsid w:val="00214252"/>
    <w:rsid w:val="00215E54"/>
    <w:rsid w:val="00215FC8"/>
    <w:rsid w:val="002165CE"/>
    <w:rsid w:val="00217728"/>
    <w:rsid w:val="0022040B"/>
    <w:rsid w:val="00220FE5"/>
    <w:rsid w:val="00221D11"/>
    <w:rsid w:val="00222527"/>
    <w:rsid w:val="00226796"/>
    <w:rsid w:val="00227D82"/>
    <w:rsid w:val="0023198B"/>
    <w:rsid w:val="00232270"/>
    <w:rsid w:val="002326EE"/>
    <w:rsid w:val="0023348D"/>
    <w:rsid w:val="002338CD"/>
    <w:rsid w:val="00235995"/>
    <w:rsid w:val="00236650"/>
    <w:rsid w:val="0023734A"/>
    <w:rsid w:val="002375E4"/>
    <w:rsid w:val="00237A70"/>
    <w:rsid w:val="00240558"/>
    <w:rsid w:val="00240C3E"/>
    <w:rsid w:val="0024246B"/>
    <w:rsid w:val="00243B73"/>
    <w:rsid w:val="00243F73"/>
    <w:rsid w:val="00247314"/>
    <w:rsid w:val="002475D5"/>
    <w:rsid w:val="00251A92"/>
    <w:rsid w:val="00251AE6"/>
    <w:rsid w:val="002534CE"/>
    <w:rsid w:val="002548D8"/>
    <w:rsid w:val="00255F37"/>
    <w:rsid w:val="00256787"/>
    <w:rsid w:val="00256B4B"/>
    <w:rsid w:val="002601AE"/>
    <w:rsid w:val="00260EAC"/>
    <w:rsid w:val="0026110B"/>
    <w:rsid w:val="00263747"/>
    <w:rsid w:val="00266436"/>
    <w:rsid w:val="0026659C"/>
    <w:rsid w:val="002713E9"/>
    <w:rsid w:val="002714A2"/>
    <w:rsid w:val="00271743"/>
    <w:rsid w:val="00275790"/>
    <w:rsid w:val="00275F16"/>
    <w:rsid w:val="00276C5C"/>
    <w:rsid w:val="002776AE"/>
    <w:rsid w:val="002821E3"/>
    <w:rsid w:val="002827F6"/>
    <w:rsid w:val="0028447D"/>
    <w:rsid w:val="00285562"/>
    <w:rsid w:val="00285741"/>
    <w:rsid w:val="00286B33"/>
    <w:rsid w:val="00286D5E"/>
    <w:rsid w:val="00286D84"/>
    <w:rsid w:val="00286FC7"/>
    <w:rsid w:val="0028765B"/>
    <w:rsid w:val="00287F44"/>
    <w:rsid w:val="00291CC1"/>
    <w:rsid w:val="00291D24"/>
    <w:rsid w:val="00293616"/>
    <w:rsid w:val="00293797"/>
    <w:rsid w:val="0029411D"/>
    <w:rsid w:val="0029509D"/>
    <w:rsid w:val="00295950"/>
    <w:rsid w:val="00295BC9"/>
    <w:rsid w:val="0029602C"/>
    <w:rsid w:val="0029615C"/>
    <w:rsid w:val="00296F2B"/>
    <w:rsid w:val="002970E7"/>
    <w:rsid w:val="00297804"/>
    <w:rsid w:val="002A146F"/>
    <w:rsid w:val="002A3049"/>
    <w:rsid w:val="002A39FF"/>
    <w:rsid w:val="002A5046"/>
    <w:rsid w:val="002A66BE"/>
    <w:rsid w:val="002B12B2"/>
    <w:rsid w:val="002B1486"/>
    <w:rsid w:val="002B178F"/>
    <w:rsid w:val="002B255B"/>
    <w:rsid w:val="002B2755"/>
    <w:rsid w:val="002B50E8"/>
    <w:rsid w:val="002B52A4"/>
    <w:rsid w:val="002B5834"/>
    <w:rsid w:val="002B5A58"/>
    <w:rsid w:val="002C0513"/>
    <w:rsid w:val="002C0EA1"/>
    <w:rsid w:val="002C1035"/>
    <w:rsid w:val="002C1B70"/>
    <w:rsid w:val="002C1ECF"/>
    <w:rsid w:val="002C2018"/>
    <w:rsid w:val="002C2834"/>
    <w:rsid w:val="002C3502"/>
    <w:rsid w:val="002C3699"/>
    <w:rsid w:val="002C4F38"/>
    <w:rsid w:val="002C579D"/>
    <w:rsid w:val="002C6110"/>
    <w:rsid w:val="002C6A4C"/>
    <w:rsid w:val="002C7067"/>
    <w:rsid w:val="002C7206"/>
    <w:rsid w:val="002C735B"/>
    <w:rsid w:val="002D17E2"/>
    <w:rsid w:val="002D2712"/>
    <w:rsid w:val="002D3E04"/>
    <w:rsid w:val="002D44C6"/>
    <w:rsid w:val="002D7057"/>
    <w:rsid w:val="002D7971"/>
    <w:rsid w:val="002D7C46"/>
    <w:rsid w:val="002E0023"/>
    <w:rsid w:val="002E773F"/>
    <w:rsid w:val="002E7977"/>
    <w:rsid w:val="002E7ACE"/>
    <w:rsid w:val="002F3AC0"/>
    <w:rsid w:val="002F3F69"/>
    <w:rsid w:val="002F6B75"/>
    <w:rsid w:val="002F6FC4"/>
    <w:rsid w:val="002F7723"/>
    <w:rsid w:val="0030037A"/>
    <w:rsid w:val="0030170C"/>
    <w:rsid w:val="00302349"/>
    <w:rsid w:val="003024E5"/>
    <w:rsid w:val="00303840"/>
    <w:rsid w:val="003044DA"/>
    <w:rsid w:val="00304CC9"/>
    <w:rsid w:val="0030576A"/>
    <w:rsid w:val="00306625"/>
    <w:rsid w:val="00307682"/>
    <w:rsid w:val="003077A4"/>
    <w:rsid w:val="003108BA"/>
    <w:rsid w:val="0031116E"/>
    <w:rsid w:val="00311AFE"/>
    <w:rsid w:val="00311C58"/>
    <w:rsid w:val="00314BE3"/>
    <w:rsid w:val="00314D3E"/>
    <w:rsid w:val="00315E83"/>
    <w:rsid w:val="00316AD7"/>
    <w:rsid w:val="003172E1"/>
    <w:rsid w:val="00317DF3"/>
    <w:rsid w:val="0032031E"/>
    <w:rsid w:val="00321811"/>
    <w:rsid w:val="0032680A"/>
    <w:rsid w:val="00326D63"/>
    <w:rsid w:val="003276DE"/>
    <w:rsid w:val="00327B49"/>
    <w:rsid w:val="00330DA1"/>
    <w:rsid w:val="003315B6"/>
    <w:rsid w:val="003316BC"/>
    <w:rsid w:val="003348FB"/>
    <w:rsid w:val="00334972"/>
    <w:rsid w:val="00334EAF"/>
    <w:rsid w:val="00334FD2"/>
    <w:rsid w:val="0033590B"/>
    <w:rsid w:val="00335F43"/>
    <w:rsid w:val="00336743"/>
    <w:rsid w:val="003378F3"/>
    <w:rsid w:val="00337A1F"/>
    <w:rsid w:val="00340BBD"/>
    <w:rsid w:val="00341050"/>
    <w:rsid w:val="00342B7F"/>
    <w:rsid w:val="00347871"/>
    <w:rsid w:val="00350A8F"/>
    <w:rsid w:val="00351C0E"/>
    <w:rsid w:val="003525FE"/>
    <w:rsid w:val="00352716"/>
    <w:rsid w:val="00352B27"/>
    <w:rsid w:val="00353623"/>
    <w:rsid w:val="003539AD"/>
    <w:rsid w:val="003539EC"/>
    <w:rsid w:val="00353ECD"/>
    <w:rsid w:val="00354B87"/>
    <w:rsid w:val="003570EB"/>
    <w:rsid w:val="00357B2D"/>
    <w:rsid w:val="00360F82"/>
    <w:rsid w:val="00361B1D"/>
    <w:rsid w:val="00362768"/>
    <w:rsid w:val="00363181"/>
    <w:rsid w:val="00363971"/>
    <w:rsid w:val="00364D70"/>
    <w:rsid w:val="00364E60"/>
    <w:rsid w:val="00365439"/>
    <w:rsid w:val="00365691"/>
    <w:rsid w:val="003702F0"/>
    <w:rsid w:val="00370C38"/>
    <w:rsid w:val="003711DE"/>
    <w:rsid w:val="00372439"/>
    <w:rsid w:val="0037519F"/>
    <w:rsid w:val="0037726E"/>
    <w:rsid w:val="003812BE"/>
    <w:rsid w:val="0038425D"/>
    <w:rsid w:val="003843CB"/>
    <w:rsid w:val="003850EF"/>
    <w:rsid w:val="00385CEE"/>
    <w:rsid w:val="00385D00"/>
    <w:rsid w:val="00385E4B"/>
    <w:rsid w:val="003872F7"/>
    <w:rsid w:val="0039133B"/>
    <w:rsid w:val="00391FE3"/>
    <w:rsid w:val="00392647"/>
    <w:rsid w:val="00393187"/>
    <w:rsid w:val="003933EC"/>
    <w:rsid w:val="00395C78"/>
    <w:rsid w:val="00396D2D"/>
    <w:rsid w:val="00396D3C"/>
    <w:rsid w:val="00396FAB"/>
    <w:rsid w:val="00397746"/>
    <w:rsid w:val="003A0F03"/>
    <w:rsid w:val="003A1965"/>
    <w:rsid w:val="003A1E39"/>
    <w:rsid w:val="003A3BF1"/>
    <w:rsid w:val="003B134B"/>
    <w:rsid w:val="003B30CB"/>
    <w:rsid w:val="003B3119"/>
    <w:rsid w:val="003B3498"/>
    <w:rsid w:val="003B439F"/>
    <w:rsid w:val="003B54FE"/>
    <w:rsid w:val="003B6568"/>
    <w:rsid w:val="003C561A"/>
    <w:rsid w:val="003C5A78"/>
    <w:rsid w:val="003C6DCC"/>
    <w:rsid w:val="003C70CC"/>
    <w:rsid w:val="003C7B87"/>
    <w:rsid w:val="003D003A"/>
    <w:rsid w:val="003D06EE"/>
    <w:rsid w:val="003D0CDE"/>
    <w:rsid w:val="003D1025"/>
    <w:rsid w:val="003D2661"/>
    <w:rsid w:val="003D2743"/>
    <w:rsid w:val="003D47B9"/>
    <w:rsid w:val="003D59EB"/>
    <w:rsid w:val="003D5A88"/>
    <w:rsid w:val="003D793B"/>
    <w:rsid w:val="003D7D5F"/>
    <w:rsid w:val="003D7EA8"/>
    <w:rsid w:val="003E2CD5"/>
    <w:rsid w:val="003E3292"/>
    <w:rsid w:val="003E6778"/>
    <w:rsid w:val="003E766C"/>
    <w:rsid w:val="003E7D12"/>
    <w:rsid w:val="003F0244"/>
    <w:rsid w:val="003F0934"/>
    <w:rsid w:val="003F0C99"/>
    <w:rsid w:val="003F205D"/>
    <w:rsid w:val="003F40A1"/>
    <w:rsid w:val="003F4F49"/>
    <w:rsid w:val="003F5325"/>
    <w:rsid w:val="003F71C3"/>
    <w:rsid w:val="003F7406"/>
    <w:rsid w:val="004008F4"/>
    <w:rsid w:val="004029A5"/>
    <w:rsid w:val="00403360"/>
    <w:rsid w:val="00411667"/>
    <w:rsid w:val="00411C0E"/>
    <w:rsid w:val="004124C9"/>
    <w:rsid w:val="00413CB2"/>
    <w:rsid w:val="00416791"/>
    <w:rsid w:val="00417CCA"/>
    <w:rsid w:val="0042057F"/>
    <w:rsid w:val="00420751"/>
    <w:rsid w:val="00421061"/>
    <w:rsid w:val="00421C84"/>
    <w:rsid w:val="004230B1"/>
    <w:rsid w:val="004244FE"/>
    <w:rsid w:val="0042564A"/>
    <w:rsid w:val="00425E6A"/>
    <w:rsid w:val="00426177"/>
    <w:rsid w:val="00426803"/>
    <w:rsid w:val="00431D35"/>
    <w:rsid w:val="00434997"/>
    <w:rsid w:val="004400F2"/>
    <w:rsid w:val="00440DE3"/>
    <w:rsid w:val="00441B9C"/>
    <w:rsid w:val="004424D9"/>
    <w:rsid w:val="00442739"/>
    <w:rsid w:val="00442CCD"/>
    <w:rsid w:val="00442D7F"/>
    <w:rsid w:val="0044302D"/>
    <w:rsid w:val="0044481B"/>
    <w:rsid w:val="00444C64"/>
    <w:rsid w:val="00444CED"/>
    <w:rsid w:val="00444D2B"/>
    <w:rsid w:val="004457FF"/>
    <w:rsid w:val="004464FD"/>
    <w:rsid w:val="00451C90"/>
    <w:rsid w:val="00453054"/>
    <w:rsid w:val="00454C41"/>
    <w:rsid w:val="004579B6"/>
    <w:rsid w:val="004608EE"/>
    <w:rsid w:val="00460D25"/>
    <w:rsid w:val="00460EF6"/>
    <w:rsid w:val="0046132B"/>
    <w:rsid w:val="00463017"/>
    <w:rsid w:val="00463AD9"/>
    <w:rsid w:val="00464EE6"/>
    <w:rsid w:val="0046513C"/>
    <w:rsid w:val="00470032"/>
    <w:rsid w:val="00472BC5"/>
    <w:rsid w:val="004733D2"/>
    <w:rsid w:val="004739AA"/>
    <w:rsid w:val="0047578A"/>
    <w:rsid w:val="00476F55"/>
    <w:rsid w:val="00477355"/>
    <w:rsid w:val="00477911"/>
    <w:rsid w:val="00481CFC"/>
    <w:rsid w:val="00482DC3"/>
    <w:rsid w:val="00483014"/>
    <w:rsid w:val="00484280"/>
    <w:rsid w:val="0048613A"/>
    <w:rsid w:val="00491D7A"/>
    <w:rsid w:val="004920FB"/>
    <w:rsid w:val="0049286F"/>
    <w:rsid w:val="004946BD"/>
    <w:rsid w:val="00495A33"/>
    <w:rsid w:val="00495E6C"/>
    <w:rsid w:val="00496428"/>
    <w:rsid w:val="00496940"/>
    <w:rsid w:val="00497792"/>
    <w:rsid w:val="004A01D7"/>
    <w:rsid w:val="004A054D"/>
    <w:rsid w:val="004A1664"/>
    <w:rsid w:val="004A1CAB"/>
    <w:rsid w:val="004A2983"/>
    <w:rsid w:val="004A2B67"/>
    <w:rsid w:val="004A2F64"/>
    <w:rsid w:val="004A37F8"/>
    <w:rsid w:val="004A5922"/>
    <w:rsid w:val="004A6826"/>
    <w:rsid w:val="004A684A"/>
    <w:rsid w:val="004A6BAA"/>
    <w:rsid w:val="004A6D83"/>
    <w:rsid w:val="004A6EBE"/>
    <w:rsid w:val="004A6FE3"/>
    <w:rsid w:val="004A79D2"/>
    <w:rsid w:val="004B23EA"/>
    <w:rsid w:val="004B4351"/>
    <w:rsid w:val="004B5B34"/>
    <w:rsid w:val="004B5FF1"/>
    <w:rsid w:val="004B60FF"/>
    <w:rsid w:val="004B6230"/>
    <w:rsid w:val="004B62E1"/>
    <w:rsid w:val="004B673C"/>
    <w:rsid w:val="004C0A59"/>
    <w:rsid w:val="004C1286"/>
    <w:rsid w:val="004C2946"/>
    <w:rsid w:val="004C5995"/>
    <w:rsid w:val="004C663A"/>
    <w:rsid w:val="004C6F14"/>
    <w:rsid w:val="004C7EE4"/>
    <w:rsid w:val="004D2AB0"/>
    <w:rsid w:val="004D30D5"/>
    <w:rsid w:val="004D32C5"/>
    <w:rsid w:val="004D590C"/>
    <w:rsid w:val="004D5D4D"/>
    <w:rsid w:val="004D63E8"/>
    <w:rsid w:val="004D66BC"/>
    <w:rsid w:val="004E14AE"/>
    <w:rsid w:val="004E1D7A"/>
    <w:rsid w:val="004E3168"/>
    <w:rsid w:val="004E65EE"/>
    <w:rsid w:val="004E6767"/>
    <w:rsid w:val="004E6B3D"/>
    <w:rsid w:val="004E784E"/>
    <w:rsid w:val="004F2B66"/>
    <w:rsid w:val="004F4187"/>
    <w:rsid w:val="004F5AE1"/>
    <w:rsid w:val="004F5F85"/>
    <w:rsid w:val="004F64DF"/>
    <w:rsid w:val="00500002"/>
    <w:rsid w:val="00500BF2"/>
    <w:rsid w:val="005045DD"/>
    <w:rsid w:val="00504992"/>
    <w:rsid w:val="00504CDB"/>
    <w:rsid w:val="005069FE"/>
    <w:rsid w:val="005073E9"/>
    <w:rsid w:val="005079FC"/>
    <w:rsid w:val="00512B64"/>
    <w:rsid w:val="005134D0"/>
    <w:rsid w:val="005138AA"/>
    <w:rsid w:val="00514035"/>
    <w:rsid w:val="00514394"/>
    <w:rsid w:val="00514943"/>
    <w:rsid w:val="00517738"/>
    <w:rsid w:val="005211E8"/>
    <w:rsid w:val="00521765"/>
    <w:rsid w:val="005217A9"/>
    <w:rsid w:val="00521A14"/>
    <w:rsid w:val="00521ADA"/>
    <w:rsid w:val="00521FE2"/>
    <w:rsid w:val="00524841"/>
    <w:rsid w:val="00524BC3"/>
    <w:rsid w:val="00525A1C"/>
    <w:rsid w:val="00525FC0"/>
    <w:rsid w:val="00527E52"/>
    <w:rsid w:val="005343F5"/>
    <w:rsid w:val="00535093"/>
    <w:rsid w:val="0053585E"/>
    <w:rsid w:val="005365B3"/>
    <w:rsid w:val="00536BB5"/>
    <w:rsid w:val="00537043"/>
    <w:rsid w:val="00537456"/>
    <w:rsid w:val="00541DD2"/>
    <w:rsid w:val="00543BAB"/>
    <w:rsid w:val="00543D6D"/>
    <w:rsid w:val="00544A07"/>
    <w:rsid w:val="00547FCC"/>
    <w:rsid w:val="005500FD"/>
    <w:rsid w:val="00550208"/>
    <w:rsid w:val="005506A6"/>
    <w:rsid w:val="00551076"/>
    <w:rsid w:val="00551326"/>
    <w:rsid w:val="00551CB8"/>
    <w:rsid w:val="00552DCA"/>
    <w:rsid w:val="005531B7"/>
    <w:rsid w:val="00553E26"/>
    <w:rsid w:val="005567F1"/>
    <w:rsid w:val="00556811"/>
    <w:rsid w:val="00557A81"/>
    <w:rsid w:val="00561408"/>
    <w:rsid w:val="00562F31"/>
    <w:rsid w:val="0056408F"/>
    <w:rsid w:val="00564535"/>
    <w:rsid w:val="005710AD"/>
    <w:rsid w:val="00574A19"/>
    <w:rsid w:val="00575215"/>
    <w:rsid w:val="005757C0"/>
    <w:rsid w:val="005758D0"/>
    <w:rsid w:val="00576A32"/>
    <w:rsid w:val="00577512"/>
    <w:rsid w:val="005808B5"/>
    <w:rsid w:val="00580B97"/>
    <w:rsid w:val="005825A5"/>
    <w:rsid w:val="005841C5"/>
    <w:rsid w:val="0058556D"/>
    <w:rsid w:val="00585C0D"/>
    <w:rsid w:val="00587A9C"/>
    <w:rsid w:val="005905E9"/>
    <w:rsid w:val="005944D6"/>
    <w:rsid w:val="00594D03"/>
    <w:rsid w:val="00595947"/>
    <w:rsid w:val="005961F5"/>
    <w:rsid w:val="00597B9D"/>
    <w:rsid w:val="00597F87"/>
    <w:rsid w:val="005A0401"/>
    <w:rsid w:val="005A0C61"/>
    <w:rsid w:val="005A22BE"/>
    <w:rsid w:val="005A234F"/>
    <w:rsid w:val="005A24A4"/>
    <w:rsid w:val="005A2739"/>
    <w:rsid w:val="005A2ACF"/>
    <w:rsid w:val="005A2EDC"/>
    <w:rsid w:val="005A5E62"/>
    <w:rsid w:val="005A6F21"/>
    <w:rsid w:val="005A797E"/>
    <w:rsid w:val="005A7CF9"/>
    <w:rsid w:val="005B10D8"/>
    <w:rsid w:val="005B2CE6"/>
    <w:rsid w:val="005B3FA2"/>
    <w:rsid w:val="005B4147"/>
    <w:rsid w:val="005B44C0"/>
    <w:rsid w:val="005B49EF"/>
    <w:rsid w:val="005B52C8"/>
    <w:rsid w:val="005B655D"/>
    <w:rsid w:val="005B6DD5"/>
    <w:rsid w:val="005B77BB"/>
    <w:rsid w:val="005C0A26"/>
    <w:rsid w:val="005C1104"/>
    <w:rsid w:val="005C1DDD"/>
    <w:rsid w:val="005C29CF"/>
    <w:rsid w:val="005C4BA7"/>
    <w:rsid w:val="005C4C31"/>
    <w:rsid w:val="005C5F20"/>
    <w:rsid w:val="005C6094"/>
    <w:rsid w:val="005C699A"/>
    <w:rsid w:val="005C748A"/>
    <w:rsid w:val="005C79BA"/>
    <w:rsid w:val="005C7C0A"/>
    <w:rsid w:val="005D24F6"/>
    <w:rsid w:val="005D31BA"/>
    <w:rsid w:val="005D4153"/>
    <w:rsid w:val="005D53F8"/>
    <w:rsid w:val="005D5C6D"/>
    <w:rsid w:val="005D5CF6"/>
    <w:rsid w:val="005D69FD"/>
    <w:rsid w:val="005D6C9F"/>
    <w:rsid w:val="005D7A49"/>
    <w:rsid w:val="005E0FF8"/>
    <w:rsid w:val="005E365F"/>
    <w:rsid w:val="005E7F5A"/>
    <w:rsid w:val="005F02E9"/>
    <w:rsid w:val="005F14F6"/>
    <w:rsid w:val="005F153D"/>
    <w:rsid w:val="005F16EF"/>
    <w:rsid w:val="005F1C1C"/>
    <w:rsid w:val="005F393E"/>
    <w:rsid w:val="005F3CDD"/>
    <w:rsid w:val="005F3D2F"/>
    <w:rsid w:val="005F773A"/>
    <w:rsid w:val="00600365"/>
    <w:rsid w:val="00600D74"/>
    <w:rsid w:val="006030EA"/>
    <w:rsid w:val="006044A8"/>
    <w:rsid w:val="006060DE"/>
    <w:rsid w:val="0060693A"/>
    <w:rsid w:val="006075C3"/>
    <w:rsid w:val="00611446"/>
    <w:rsid w:val="00611D35"/>
    <w:rsid w:val="0061349B"/>
    <w:rsid w:val="00616017"/>
    <w:rsid w:val="0061605A"/>
    <w:rsid w:val="00616191"/>
    <w:rsid w:val="00616B9C"/>
    <w:rsid w:val="00616E19"/>
    <w:rsid w:val="0061719C"/>
    <w:rsid w:val="00617740"/>
    <w:rsid w:val="00617F93"/>
    <w:rsid w:val="006202EB"/>
    <w:rsid w:val="006206CF"/>
    <w:rsid w:val="00621355"/>
    <w:rsid w:val="006233EC"/>
    <w:rsid w:val="006239BC"/>
    <w:rsid w:val="00624014"/>
    <w:rsid w:val="00624F64"/>
    <w:rsid w:val="00625E35"/>
    <w:rsid w:val="006262B7"/>
    <w:rsid w:val="006266A9"/>
    <w:rsid w:val="00627ACE"/>
    <w:rsid w:val="00630941"/>
    <w:rsid w:val="006317F7"/>
    <w:rsid w:val="0063266F"/>
    <w:rsid w:val="006335C4"/>
    <w:rsid w:val="006337E1"/>
    <w:rsid w:val="006356A3"/>
    <w:rsid w:val="006368D3"/>
    <w:rsid w:val="00636906"/>
    <w:rsid w:val="006373CA"/>
    <w:rsid w:val="00641902"/>
    <w:rsid w:val="00642ABE"/>
    <w:rsid w:val="00643340"/>
    <w:rsid w:val="00645458"/>
    <w:rsid w:val="006458B0"/>
    <w:rsid w:val="00646A09"/>
    <w:rsid w:val="00646D09"/>
    <w:rsid w:val="0064724B"/>
    <w:rsid w:val="006506F6"/>
    <w:rsid w:val="006527BA"/>
    <w:rsid w:val="00653338"/>
    <w:rsid w:val="00653390"/>
    <w:rsid w:val="00653B3F"/>
    <w:rsid w:val="00653F8F"/>
    <w:rsid w:val="00654E47"/>
    <w:rsid w:val="00654E85"/>
    <w:rsid w:val="006552E7"/>
    <w:rsid w:val="00655ECD"/>
    <w:rsid w:val="00656492"/>
    <w:rsid w:val="00656B61"/>
    <w:rsid w:val="00656FB1"/>
    <w:rsid w:val="0066098C"/>
    <w:rsid w:val="006635BF"/>
    <w:rsid w:val="00663E4B"/>
    <w:rsid w:val="006645D8"/>
    <w:rsid w:val="006666C3"/>
    <w:rsid w:val="00667081"/>
    <w:rsid w:val="006714DF"/>
    <w:rsid w:val="006715BD"/>
    <w:rsid w:val="0067215D"/>
    <w:rsid w:val="00672AC6"/>
    <w:rsid w:val="00672B92"/>
    <w:rsid w:val="006750C0"/>
    <w:rsid w:val="006752CA"/>
    <w:rsid w:val="00675B7D"/>
    <w:rsid w:val="00676621"/>
    <w:rsid w:val="00677E53"/>
    <w:rsid w:val="0068078B"/>
    <w:rsid w:val="00681804"/>
    <w:rsid w:val="00681815"/>
    <w:rsid w:val="00681A73"/>
    <w:rsid w:val="00682033"/>
    <w:rsid w:val="0068265A"/>
    <w:rsid w:val="00683DC7"/>
    <w:rsid w:val="00683E11"/>
    <w:rsid w:val="00683E40"/>
    <w:rsid w:val="00683E42"/>
    <w:rsid w:val="00684664"/>
    <w:rsid w:val="00685B46"/>
    <w:rsid w:val="0068766A"/>
    <w:rsid w:val="00690B60"/>
    <w:rsid w:val="00690F28"/>
    <w:rsid w:val="0069324C"/>
    <w:rsid w:val="006950C5"/>
    <w:rsid w:val="0069660C"/>
    <w:rsid w:val="00696A15"/>
    <w:rsid w:val="00696E18"/>
    <w:rsid w:val="00697CC4"/>
    <w:rsid w:val="006A0460"/>
    <w:rsid w:val="006A159B"/>
    <w:rsid w:val="006A192D"/>
    <w:rsid w:val="006A48D3"/>
    <w:rsid w:val="006A6A48"/>
    <w:rsid w:val="006A6E3E"/>
    <w:rsid w:val="006A74A0"/>
    <w:rsid w:val="006B0E2E"/>
    <w:rsid w:val="006B1158"/>
    <w:rsid w:val="006B3D4A"/>
    <w:rsid w:val="006B4AB3"/>
    <w:rsid w:val="006B61A3"/>
    <w:rsid w:val="006B7027"/>
    <w:rsid w:val="006B7943"/>
    <w:rsid w:val="006C1E0F"/>
    <w:rsid w:val="006C4C06"/>
    <w:rsid w:val="006C4FAA"/>
    <w:rsid w:val="006C58B5"/>
    <w:rsid w:val="006C6116"/>
    <w:rsid w:val="006C6449"/>
    <w:rsid w:val="006C7B7D"/>
    <w:rsid w:val="006D0649"/>
    <w:rsid w:val="006D14E2"/>
    <w:rsid w:val="006D236A"/>
    <w:rsid w:val="006D24E8"/>
    <w:rsid w:val="006D3033"/>
    <w:rsid w:val="006D459A"/>
    <w:rsid w:val="006D59E6"/>
    <w:rsid w:val="006D5A5C"/>
    <w:rsid w:val="006D7765"/>
    <w:rsid w:val="006D7B84"/>
    <w:rsid w:val="006E0237"/>
    <w:rsid w:val="006E08F9"/>
    <w:rsid w:val="006E17E0"/>
    <w:rsid w:val="006E1B0D"/>
    <w:rsid w:val="006E21F6"/>
    <w:rsid w:val="006E3933"/>
    <w:rsid w:val="006E4120"/>
    <w:rsid w:val="006E4A25"/>
    <w:rsid w:val="006E4D5B"/>
    <w:rsid w:val="006E671B"/>
    <w:rsid w:val="006E782C"/>
    <w:rsid w:val="006E7EF4"/>
    <w:rsid w:val="006F0071"/>
    <w:rsid w:val="006F0985"/>
    <w:rsid w:val="006F118A"/>
    <w:rsid w:val="006F1797"/>
    <w:rsid w:val="006F1D7A"/>
    <w:rsid w:val="006F20C1"/>
    <w:rsid w:val="006F51EA"/>
    <w:rsid w:val="006F5EEB"/>
    <w:rsid w:val="006F6A38"/>
    <w:rsid w:val="006F737F"/>
    <w:rsid w:val="006F78AD"/>
    <w:rsid w:val="006F7BCB"/>
    <w:rsid w:val="00701661"/>
    <w:rsid w:val="00702069"/>
    <w:rsid w:val="00702F19"/>
    <w:rsid w:val="00703785"/>
    <w:rsid w:val="00705958"/>
    <w:rsid w:val="007062B7"/>
    <w:rsid w:val="00707211"/>
    <w:rsid w:val="00710F25"/>
    <w:rsid w:val="007121AA"/>
    <w:rsid w:val="00712F0F"/>
    <w:rsid w:val="00713F00"/>
    <w:rsid w:val="0071402C"/>
    <w:rsid w:val="00714CF1"/>
    <w:rsid w:val="00715458"/>
    <w:rsid w:val="00715B90"/>
    <w:rsid w:val="0071771D"/>
    <w:rsid w:val="0072030C"/>
    <w:rsid w:val="00722B26"/>
    <w:rsid w:val="00723DAD"/>
    <w:rsid w:val="00726758"/>
    <w:rsid w:val="00726A2F"/>
    <w:rsid w:val="007300EE"/>
    <w:rsid w:val="007305A3"/>
    <w:rsid w:val="00731D5F"/>
    <w:rsid w:val="00732CA7"/>
    <w:rsid w:val="00732F37"/>
    <w:rsid w:val="00733112"/>
    <w:rsid w:val="0073335A"/>
    <w:rsid w:val="00734BAD"/>
    <w:rsid w:val="00735DCC"/>
    <w:rsid w:val="00735F5E"/>
    <w:rsid w:val="00736AA6"/>
    <w:rsid w:val="007370C6"/>
    <w:rsid w:val="00737125"/>
    <w:rsid w:val="00737D03"/>
    <w:rsid w:val="00740946"/>
    <w:rsid w:val="00743063"/>
    <w:rsid w:val="0074479C"/>
    <w:rsid w:val="00745B79"/>
    <w:rsid w:val="00746294"/>
    <w:rsid w:val="007501EA"/>
    <w:rsid w:val="007509A2"/>
    <w:rsid w:val="00750D25"/>
    <w:rsid w:val="00750DFF"/>
    <w:rsid w:val="0075235A"/>
    <w:rsid w:val="0075400A"/>
    <w:rsid w:val="00754661"/>
    <w:rsid w:val="00760230"/>
    <w:rsid w:val="007609BE"/>
    <w:rsid w:val="00761AA9"/>
    <w:rsid w:val="00761C41"/>
    <w:rsid w:val="00761D11"/>
    <w:rsid w:val="007624D6"/>
    <w:rsid w:val="00763028"/>
    <w:rsid w:val="00763E44"/>
    <w:rsid w:val="00764E7D"/>
    <w:rsid w:val="007655CE"/>
    <w:rsid w:val="00765C66"/>
    <w:rsid w:val="007666FD"/>
    <w:rsid w:val="0077028F"/>
    <w:rsid w:val="0077100C"/>
    <w:rsid w:val="00771398"/>
    <w:rsid w:val="007722E4"/>
    <w:rsid w:val="0077360B"/>
    <w:rsid w:val="00773CDD"/>
    <w:rsid w:val="00774211"/>
    <w:rsid w:val="007742DC"/>
    <w:rsid w:val="00774B67"/>
    <w:rsid w:val="00775AC3"/>
    <w:rsid w:val="00777431"/>
    <w:rsid w:val="00777A70"/>
    <w:rsid w:val="00780FEE"/>
    <w:rsid w:val="007815FF"/>
    <w:rsid w:val="00783777"/>
    <w:rsid w:val="0078451B"/>
    <w:rsid w:val="0078503E"/>
    <w:rsid w:val="007853BC"/>
    <w:rsid w:val="0078668A"/>
    <w:rsid w:val="00787E07"/>
    <w:rsid w:val="00790CAC"/>
    <w:rsid w:val="00791A5E"/>
    <w:rsid w:val="00793CF9"/>
    <w:rsid w:val="007943E2"/>
    <w:rsid w:val="00796F92"/>
    <w:rsid w:val="0079737D"/>
    <w:rsid w:val="007A2456"/>
    <w:rsid w:val="007A2985"/>
    <w:rsid w:val="007A2E69"/>
    <w:rsid w:val="007A2F57"/>
    <w:rsid w:val="007A41B2"/>
    <w:rsid w:val="007A4C07"/>
    <w:rsid w:val="007A4CF0"/>
    <w:rsid w:val="007A5F82"/>
    <w:rsid w:val="007A6199"/>
    <w:rsid w:val="007A627E"/>
    <w:rsid w:val="007A7505"/>
    <w:rsid w:val="007A75C8"/>
    <w:rsid w:val="007B0081"/>
    <w:rsid w:val="007B0632"/>
    <w:rsid w:val="007B0DD4"/>
    <w:rsid w:val="007B233D"/>
    <w:rsid w:val="007B25A1"/>
    <w:rsid w:val="007B4000"/>
    <w:rsid w:val="007B45DF"/>
    <w:rsid w:val="007B5020"/>
    <w:rsid w:val="007B65C4"/>
    <w:rsid w:val="007B6AD5"/>
    <w:rsid w:val="007B6CB2"/>
    <w:rsid w:val="007C1720"/>
    <w:rsid w:val="007C29C9"/>
    <w:rsid w:val="007C3602"/>
    <w:rsid w:val="007C3D76"/>
    <w:rsid w:val="007C4165"/>
    <w:rsid w:val="007C458B"/>
    <w:rsid w:val="007C4FF6"/>
    <w:rsid w:val="007C545F"/>
    <w:rsid w:val="007C5A88"/>
    <w:rsid w:val="007C5C43"/>
    <w:rsid w:val="007C645B"/>
    <w:rsid w:val="007D156F"/>
    <w:rsid w:val="007D1BD6"/>
    <w:rsid w:val="007D1DEC"/>
    <w:rsid w:val="007D2C12"/>
    <w:rsid w:val="007D5ACE"/>
    <w:rsid w:val="007D5F88"/>
    <w:rsid w:val="007D7C8D"/>
    <w:rsid w:val="007D7E09"/>
    <w:rsid w:val="007E07F6"/>
    <w:rsid w:val="007E0853"/>
    <w:rsid w:val="007E0CE4"/>
    <w:rsid w:val="007E0ECC"/>
    <w:rsid w:val="007E275E"/>
    <w:rsid w:val="007E3074"/>
    <w:rsid w:val="007E447D"/>
    <w:rsid w:val="007E4AA5"/>
    <w:rsid w:val="007E4D4A"/>
    <w:rsid w:val="007E769F"/>
    <w:rsid w:val="007E7CE7"/>
    <w:rsid w:val="007E7E5D"/>
    <w:rsid w:val="007F08EE"/>
    <w:rsid w:val="007F09A0"/>
    <w:rsid w:val="007F0AEE"/>
    <w:rsid w:val="007F2422"/>
    <w:rsid w:val="007F2AF4"/>
    <w:rsid w:val="007F4B27"/>
    <w:rsid w:val="007F5F44"/>
    <w:rsid w:val="007F744B"/>
    <w:rsid w:val="0080023C"/>
    <w:rsid w:val="00800A3D"/>
    <w:rsid w:val="00802B11"/>
    <w:rsid w:val="008031FF"/>
    <w:rsid w:val="008043EB"/>
    <w:rsid w:val="0081156A"/>
    <w:rsid w:val="008116DB"/>
    <w:rsid w:val="00811A94"/>
    <w:rsid w:val="0081234C"/>
    <w:rsid w:val="00812878"/>
    <w:rsid w:val="00812F25"/>
    <w:rsid w:val="00813058"/>
    <w:rsid w:val="00814638"/>
    <w:rsid w:val="00814F0B"/>
    <w:rsid w:val="008213F7"/>
    <w:rsid w:val="008224C8"/>
    <w:rsid w:val="008225E6"/>
    <w:rsid w:val="0082498A"/>
    <w:rsid w:val="00824F4C"/>
    <w:rsid w:val="008258A5"/>
    <w:rsid w:val="00826156"/>
    <w:rsid w:val="00826999"/>
    <w:rsid w:val="0082752F"/>
    <w:rsid w:val="008279D0"/>
    <w:rsid w:val="00827B45"/>
    <w:rsid w:val="00827C56"/>
    <w:rsid w:val="00832591"/>
    <w:rsid w:val="00832725"/>
    <w:rsid w:val="00832AB7"/>
    <w:rsid w:val="00832F9D"/>
    <w:rsid w:val="00833E03"/>
    <w:rsid w:val="0083620A"/>
    <w:rsid w:val="00836F0C"/>
    <w:rsid w:val="008418EA"/>
    <w:rsid w:val="00843570"/>
    <w:rsid w:val="008444B8"/>
    <w:rsid w:val="00847405"/>
    <w:rsid w:val="00850AF0"/>
    <w:rsid w:val="008517F6"/>
    <w:rsid w:val="00852105"/>
    <w:rsid w:val="0085285F"/>
    <w:rsid w:val="0085433C"/>
    <w:rsid w:val="00860C6E"/>
    <w:rsid w:val="00862E68"/>
    <w:rsid w:val="008631F2"/>
    <w:rsid w:val="00863D65"/>
    <w:rsid w:val="00864500"/>
    <w:rsid w:val="0086521E"/>
    <w:rsid w:val="00865413"/>
    <w:rsid w:val="008654F9"/>
    <w:rsid w:val="0086655C"/>
    <w:rsid w:val="00866964"/>
    <w:rsid w:val="00866B70"/>
    <w:rsid w:val="00867020"/>
    <w:rsid w:val="008671E9"/>
    <w:rsid w:val="008678E4"/>
    <w:rsid w:val="00867D52"/>
    <w:rsid w:val="008708A8"/>
    <w:rsid w:val="00871137"/>
    <w:rsid w:val="00871339"/>
    <w:rsid w:val="00872F29"/>
    <w:rsid w:val="00874F71"/>
    <w:rsid w:val="0087646C"/>
    <w:rsid w:val="008765EB"/>
    <w:rsid w:val="00877BF8"/>
    <w:rsid w:val="00881718"/>
    <w:rsid w:val="00881A86"/>
    <w:rsid w:val="00881FB1"/>
    <w:rsid w:val="008820FA"/>
    <w:rsid w:val="00883888"/>
    <w:rsid w:val="00883BC9"/>
    <w:rsid w:val="00885262"/>
    <w:rsid w:val="0088609E"/>
    <w:rsid w:val="008868F6"/>
    <w:rsid w:val="0088726B"/>
    <w:rsid w:val="0089005C"/>
    <w:rsid w:val="008904DC"/>
    <w:rsid w:val="008908E3"/>
    <w:rsid w:val="00891862"/>
    <w:rsid w:val="00892130"/>
    <w:rsid w:val="008942CF"/>
    <w:rsid w:val="00894673"/>
    <w:rsid w:val="008974E8"/>
    <w:rsid w:val="00897520"/>
    <w:rsid w:val="00897981"/>
    <w:rsid w:val="00897C9C"/>
    <w:rsid w:val="008A19D5"/>
    <w:rsid w:val="008A3002"/>
    <w:rsid w:val="008A31A4"/>
    <w:rsid w:val="008A4BA5"/>
    <w:rsid w:val="008A545B"/>
    <w:rsid w:val="008A5508"/>
    <w:rsid w:val="008A7813"/>
    <w:rsid w:val="008A7A75"/>
    <w:rsid w:val="008A7F9C"/>
    <w:rsid w:val="008B13E8"/>
    <w:rsid w:val="008B19B7"/>
    <w:rsid w:val="008B2A75"/>
    <w:rsid w:val="008B3B19"/>
    <w:rsid w:val="008C1338"/>
    <w:rsid w:val="008C24F9"/>
    <w:rsid w:val="008C2B2C"/>
    <w:rsid w:val="008C2C20"/>
    <w:rsid w:val="008C32DC"/>
    <w:rsid w:val="008C3BC9"/>
    <w:rsid w:val="008C5E4C"/>
    <w:rsid w:val="008D015A"/>
    <w:rsid w:val="008D245B"/>
    <w:rsid w:val="008D2F2A"/>
    <w:rsid w:val="008D35A9"/>
    <w:rsid w:val="008D40E6"/>
    <w:rsid w:val="008D4D93"/>
    <w:rsid w:val="008D79A3"/>
    <w:rsid w:val="008E03E8"/>
    <w:rsid w:val="008E0F6F"/>
    <w:rsid w:val="008E50AD"/>
    <w:rsid w:val="008E5355"/>
    <w:rsid w:val="008E53DD"/>
    <w:rsid w:val="008E61D0"/>
    <w:rsid w:val="008F1118"/>
    <w:rsid w:val="008F19EF"/>
    <w:rsid w:val="008F23A3"/>
    <w:rsid w:val="008F30E2"/>
    <w:rsid w:val="008F39F2"/>
    <w:rsid w:val="008F46D0"/>
    <w:rsid w:val="008F543E"/>
    <w:rsid w:val="0090057D"/>
    <w:rsid w:val="00901871"/>
    <w:rsid w:val="009037F5"/>
    <w:rsid w:val="00904E0D"/>
    <w:rsid w:val="00906296"/>
    <w:rsid w:val="00906D9F"/>
    <w:rsid w:val="00906FAD"/>
    <w:rsid w:val="009100D7"/>
    <w:rsid w:val="00910E77"/>
    <w:rsid w:val="00911B56"/>
    <w:rsid w:val="00911E43"/>
    <w:rsid w:val="00912171"/>
    <w:rsid w:val="009133FF"/>
    <w:rsid w:val="0091528B"/>
    <w:rsid w:val="009165AE"/>
    <w:rsid w:val="00916739"/>
    <w:rsid w:val="0091698F"/>
    <w:rsid w:val="00916C8F"/>
    <w:rsid w:val="00920A33"/>
    <w:rsid w:val="009212F1"/>
    <w:rsid w:val="00922C1F"/>
    <w:rsid w:val="00922C70"/>
    <w:rsid w:val="0092334E"/>
    <w:rsid w:val="00926433"/>
    <w:rsid w:val="00926B66"/>
    <w:rsid w:val="009270CE"/>
    <w:rsid w:val="00927209"/>
    <w:rsid w:val="00930FD6"/>
    <w:rsid w:val="0093131C"/>
    <w:rsid w:val="0093222C"/>
    <w:rsid w:val="009328D6"/>
    <w:rsid w:val="009335B2"/>
    <w:rsid w:val="00936384"/>
    <w:rsid w:val="00936694"/>
    <w:rsid w:val="0093711D"/>
    <w:rsid w:val="0093762F"/>
    <w:rsid w:val="0094078E"/>
    <w:rsid w:val="00940F51"/>
    <w:rsid w:val="00941114"/>
    <w:rsid w:val="009419BF"/>
    <w:rsid w:val="009463B4"/>
    <w:rsid w:val="00951C09"/>
    <w:rsid w:val="00953EB7"/>
    <w:rsid w:val="009541B6"/>
    <w:rsid w:val="00954EFC"/>
    <w:rsid w:val="009561AC"/>
    <w:rsid w:val="00957BD6"/>
    <w:rsid w:val="00960584"/>
    <w:rsid w:val="00961A25"/>
    <w:rsid w:val="00962AB2"/>
    <w:rsid w:val="00963A63"/>
    <w:rsid w:val="00963F10"/>
    <w:rsid w:val="00964FFC"/>
    <w:rsid w:val="00966B09"/>
    <w:rsid w:val="00967491"/>
    <w:rsid w:val="0097283A"/>
    <w:rsid w:val="00973787"/>
    <w:rsid w:val="00974524"/>
    <w:rsid w:val="00975983"/>
    <w:rsid w:val="009764F4"/>
    <w:rsid w:val="00976A2C"/>
    <w:rsid w:val="009772AF"/>
    <w:rsid w:val="00981629"/>
    <w:rsid w:val="00983BE4"/>
    <w:rsid w:val="00983D0F"/>
    <w:rsid w:val="00984708"/>
    <w:rsid w:val="00985112"/>
    <w:rsid w:val="0098589B"/>
    <w:rsid w:val="00985A2C"/>
    <w:rsid w:val="00985C97"/>
    <w:rsid w:val="00985D73"/>
    <w:rsid w:val="00986442"/>
    <w:rsid w:val="00987903"/>
    <w:rsid w:val="00987A7B"/>
    <w:rsid w:val="00987B77"/>
    <w:rsid w:val="00987C12"/>
    <w:rsid w:val="00991720"/>
    <w:rsid w:val="0099292F"/>
    <w:rsid w:val="00992B79"/>
    <w:rsid w:val="00994D58"/>
    <w:rsid w:val="00994EF3"/>
    <w:rsid w:val="009A0D75"/>
    <w:rsid w:val="009A1394"/>
    <w:rsid w:val="009A2B42"/>
    <w:rsid w:val="009A2F56"/>
    <w:rsid w:val="009A3A6C"/>
    <w:rsid w:val="009A4E8F"/>
    <w:rsid w:val="009A6361"/>
    <w:rsid w:val="009A7DBC"/>
    <w:rsid w:val="009B22D1"/>
    <w:rsid w:val="009B2821"/>
    <w:rsid w:val="009B3981"/>
    <w:rsid w:val="009B5761"/>
    <w:rsid w:val="009B579A"/>
    <w:rsid w:val="009B6A58"/>
    <w:rsid w:val="009B74D9"/>
    <w:rsid w:val="009C357F"/>
    <w:rsid w:val="009C62DD"/>
    <w:rsid w:val="009C6E46"/>
    <w:rsid w:val="009D1397"/>
    <w:rsid w:val="009D2A1B"/>
    <w:rsid w:val="009D38BF"/>
    <w:rsid w:val="009D3C60"/>
    <w:rsid w:val="009D6D8D"/>
    <w:rsid w:val="009E19A2"/>
    <w:rsid w:val="009E2768"/>
    <w:rsid w:val="009E2A04"/>
    <w:rsid w:val="009E2DF9"/>
    <w:rsid w:val="009E3941"/>
    <w:rsid w:val="009E44EF"/>
    <w:rsid w:val="009E5D55"/>
    <w:rsid w:val="009E6538"/>
    <w:rsid w:val="009E688E"/>
    <w:rsid w:val="009F269D"/>
    <w:rsid w:val="009F3277"/>
    <w:rsid w:val="009F4660"/>
    <w:rsid w:val="009F4822"/>
    <w:rsid w:val="009F55F3"/>
    <w:rsid w:val="009F5A15"/>
    <w:rsid w:val="009F6D55"/>
    <w:rsid w:val="00A00F5A"/>
    <w:rsid w:val="00A061ED"/>
    <w:rsid w:val="00A06F16"/>
    <w:rsid w:val="00A0796E"/>
    <w:rsid w:val="00A109E4"/>
    <w:rsid w:val="00A115C7"/>
    <w:rsid w:val="00A126DA"/>
    <w:rsid w:val="00A149C1"/>
    <w:rsid w:val="00A14C4F"/>
    <w:rsid w:val="00A15B58"/>
    <w:rsid w:val="00A1618B"/>
    <w:rsid w:val="00A20146"/>
    <w:rsid w:val="00A227EA"/>
    <w:rsid w:val="00A22897"/>
    <w:rsid w:val="00A2335C"/>
    <w:rsid w:val="00A23D34"/>
    <w:rsid w:val="00A24762"/>
    <w:rsid w:val="00A25BE4"/>
    <w:rsid w:val="00A26A3E"/>
    <w:rsid w:val="00A30710"/>
    <w:rsid w:val="00A3115B"/>
    <w:rsid w:val="00A33681"/>
    <w:rsid w:val="00A34B82"/>
    <w:rsid w:val="00A35667"/>
    <w:rsid w:val="00A3798B"/>
    <w:rsid w:val="00A40194"/>
    <w:rsid w:val="00A410CB"/>
    <w:rsid w:val="00A43249"/>
    <w:rsid w:val="00A43F4E"/>
    <w:rsid w:val="00A4417D"/>
    <w:rsid w:val="00A477A7"/>
    <w:rsid w:val="00A47A23"/>
    <w:rsid w:val="00A52230"/>
    <w:rsid w:val="00A52BB8"/>
    <w:rsid w:val="00A5316E"/>
    <w:rsid w:val="00A53D31"/>
    <w:rsid w:val="00A542E8"/>
    <w:rsid w:val="00A54358"/>
    <w:rsid w:val="00A552A2"/>
    <w:rsid w:val="00A55B0A"/>
    <w:rsid w:val="00A55DE5"/>
    <w:rsid w:val="00A563CB"/>
    <w:rsid w:val="00A6193F"/>
    <w:rsid w:val="00A61D43"/>
    <w:rsid w:val="00A61E5E"/>
    <w:rsid w:val="00A63C43"/>
    <w:rsid w:val="00A6488A"/>
    <w:rsid w:val="00A6562C"/>
    <w:rsid w:val="00A664E2"/>
    <w:rsid w:val="00A67612"/>
    <w:rsid w:val="00A703B2"/>
    <w:rsid w:val="00A72BC8"/>
    <w:rsid w:val="00A73469"/>
    <w:rsid w:val="00A73C59"/>
    <w:rsid w:val="00A75A7F"/>
    <w:rsid w:val="00A75F0C"/>
    <w:rsid w:val="00A77E19"/>
    <w:rsid w:val="00A80D31"/>
    <w:rsid w:val="00A81E65"/>
    <w:rsid w:val="00A83770"/>
    <w:rsid w:val="00A83ED5"/>
    <w:rsid w:val="00A83F8B"/>
    <w:rsid w:val="00A85A7A"/>
    <w:rsid w:val="00A8683E"/>
    <w:rsid w:val="00A92AAC"/>
    <w:rsid w:val="00A93295"/>
    <w:rsid w:val="00A93FFF"/>
    <w:rsid w:val="00A94097"/>
    <w:rsid w:val="00A95CC3"/>
    <w:rsid w:val="00A977DE"/>
    <w:rsid w:val="00AA1843"/>
    <w:rsid w:val="00AA26BF"/>
    <w:rsid w:val="00AA5E3B"/>
    <w:rsid w:val="00AA6AA4"/>
    <w:rsid w:val="00AB02BF"/>
    <w:rsid w:val="00AB1E77"/>
    <w:rsid w:val="00AB1EB5"/>
    <w:rsid w:val="00AB2532"/>
    <w:rsid w:val="00AB301B"/>
    <w:rsid w:val="00AB3292"/>
    <w:rsid w:val="00AB4837"/>
    <w:rsid w:val="00AB4D5E"/>
    <w:rsid w:val="00AB566E"/>
    <w:rsid w:val="00AB684C"/>
    <w:rsid w:val="00AB77D5"/>
    <w:rsid w:val="00AB7A24"/>
    <w:rsid w:val="00AC04F1"/>
    <w:rsid w:val="00AC2D59"/>
    <w:rsid w:val="00AC36F7"/>
    <w:rsid w:val="00AC46C5"/>
    <w:rsid w:val="00AC527B"/>
    <w:rsid w:val="00AC5C07"/>
    <w:rsid w:val="00AC67B5"/>
    <w:rsid w:val="00AC77C0"/>
    <w:rsid w:val="00AD0E85"/>
    <w:rsid w:val="00AD146C"/>
    <w:rsid w:val="00AD2120"/>
    <w:rsid w:val="00AD2933"/>
    <w:rsid w:val="00AD42AE"/>
    <w:rsid w:val="00AD4535"/>
    <w:rsid w:val="00AD5E33"/>
    <w:rsid w:val="00AD7CB6"/>
    <w:rsid w:val="00AE09B0"/>
    <w:rsid w:val="00AE25ED"/>
    <w:rsid w:val="00AE2AED"/>
    <w:rsid w:val="00AE4328"/>
    <w:rsid w:val="00AE607E"/>
    <w:rsid w:val="00AE630F"/>
    <w:rsid w:val="00AE7223"/>
    <w:rsid w:val="00AE7618"/>
    <w:rsid w:val="00AF0702"/>
    <w:rsid w:val="00AF1BDC"/>
    <w:rsid w:val="00AF2DE9"/>
    <w:rsid w:val="00AF465A"/>
    <w:rsid w:val="00AF5B05"/>
    <w:rsid w:val="00AF62A9"/>
    <w:rsid w:val="00B01179"/>
    <w:rsid w:val="00B0233E"/>
    <w:rsid w:val="00B034C1"/>
    <w:rsid w:val="00B045BD"/>
    <w:rsid w:val="00B054A4"/>
    <w:rsid w:val="00B11700"/>
    <w:rsid w:val="00B139FB"/>
    <w:rsid w:val="00B1478D"/>
    <w:rsid w:val="00B1485C"/>
    <w:rsid w:val="00B14CBF"/>
    <w:rsid w:val="00B15A70"/>
    <w:rsid w:val="00B15B49"/>
    <w:rsid w:val="00B15DAB"/>
    <w:rsid w:val="00B16FA6"/>
    <w:rsid w:val="00B17C23"/>
    <w:rsid w:val="00B17F89"/>
    <w:rsid w:val="00B21E4B"/>
    <w:rsid w:val="00B225B1"/>
    <w:rsid w:val="00B22EB6"/>
    <w:rsid w:val="00B235B6"/>
    <w:rsid w:val="00B23FDF"/>
    <w:rsid w:val="00B23FE0"/>
    <w:rsid w:val="00B246C8"/>
    <w:rsid w:val="00B25347"/>
    <w:rsid w:val="00B2670B"/>
    <w:rsid w:val="00B26B80"/>
    <w:rsid w:val="00B27AFA"/>
    <w:rsid w:val="00B310F8"/>
    <w:rsid w:val="00B316EC"/>
    <w:rsid w:val="00B350D3"/>
    <w:rsid w:val="00B36A47"/>
    <w:rsid w:val="00B36C90"/>
    <w:rsid w:val="00B3735C"/>
    <w:rsid w:val="00B37F77"/>
    <w:rsid w:val="00B40B59"/>
    <w:rsid w:val="00B418BC"/>
    <w:rsid w:val="00B423A1"/>
    <w:rsid w:val="00B42886"/>
    <w:rsid w:val="00B4643B"/>
    <w:rsid w:val="00B47680"/>
    <w:rsid w:val="00B5005E"/>
    <w:rsid w:val="00B50AD7"/>
    <w:rsid w:val="00B51341"/>
    <w:rsid w:val="00B52B47"/>
    <w:rsid w:val="00B52F4A"/>
    <w:rsid w:val="00B54C53"/>
    <w:rsid w:val="00B607AC"/>
    <w:rsid w:val="00B6108B"/>
    <w:rsid w:val="00B61FF0"/>
    <w:rsid w:val="00B63209"/>
    <w:rsid w:val="00B639DD"/>
    <w:rsid w:val="00B63DC4"/>
    <w:rsid w:val="00B63FE4"/>
    <w:rsid w:val="00B651AA"/>
    <w:rsid w:val="00B66121"/>
    <w:rsid w:val="00B6710E"/>
    <w:rsid w:val="00B675AB"/>
    <w:rsid w:val="00B679BD"/>
    <w:rsid w:val="00B718DD"/>
    <w:rsid w:val="00B71E0B"/>
    <w:rsid w:val="00B72AE3"/>
    <w:rsid w:val="00B72CB9"/>
    <w:rsid w:val="00B73B4C"/>
    <w:rsid w:val="00B73C75"/>
    <w:rsid w:val="00B73FCE"/>
    <w:rsid w:val="00B7487F"/>
    <w:rsid w:val="00B74F10"/>
    <w:rsid w:val="00B76092"/>
    <w:rsid w:val="00B77919"/>
    <w:rsid w:val="00B77F86"/>
    <w:rsid w:val="00B8219F"/>
    <w:rsid w:val="00B87635"/>
    <w:rsid w:val="00B90051"/>
    <w:rsid w:val="00B94964"/>
    <w:rsid w:val="00B96F68"/>
    <w:rsid w:val="00B96FB8"/>
    <w:rsid w:val="00B9748B"/>
    <w:rsid w:val="00BA0823"/>
    <w:rsid w:val="00BA0B13"/>
    <w:rsid w:val="00BA47E5"/>
    <w:rsid w:val="00BA5FC3"/>
    <w:rsid w:val="00BA7C9C"/>
    <w:rsid w:val="00BA7CCE"/>
    <w:rsid w:val="00BB1C09"/>
    <w:rsid w:val="00BB297C"/>
    <w:rsid w:val="00BB415A"/>
    <w:rsid w:val="00BB457B"/>
    <w:rsid w:val="00BB703A"/>
    <w:rsid w:val="00BC0662"/>
    <w:rsid w:val="00BC1274"/>
    <w:rsid w:val="00BC2E9B"/>
    <w:rsid w:val="00BC370D"/>
    <w:rsid w:val="00BC4595"/>
    <w:rsid w:val="00BC4D42"/>
    <w:rsid w:val="00BC4EAF"/>
    <w:rsid w:val="00BC5AA1"/>
    <w:rsid w:val="00BC7420"/>
    <w:rsid w:val="00BC78F6"/>
    <w:rsid w:val="00BD04CB"/>
    <w:rsid w:val="00BD0B36"/>
    <w:rsid w:val="00BD1503"/>
    <w:rsid w:val="00BD1A72"/>
    <w:rsid w:val="00BD1E8D"/>
    <w:rsid w:val="00BD20A8"/>
    <w:rsid w:val="00BD23AE"/>
    <w:rsid w:val="00BD318E"/>
    <w:rsid w:val="00BD4619"/>
    <w:rsid w:val="00BD4EE9"/>
    <w:rsid w:val="00BD5097"/>
    <w:rsid w:val="00BD5871"/>
    <w:rsid w:val="00BD5C96"/>
    <w:rsid w:val="00BD60E7"/>
    <w:rsid w:val="00BE00DC"/>
    <w:rsid w:val="00BE0E05"/>
    <w:rsid w:val="00BE0E49"/>
    <w:rsid w:val="00BE15B1"/>
    <w:rsid w:val="00BE3D30"/>
    <w:rsid w:val="00BE5C86"/>
    <w:rsid w:val="00BE5D59"/>
    <w:rsid w:val="00BE64C2"/>
    <w:rsid w:val="00BE66A4"/>
    <w:rsid w:val="00BF0FDA"/>
    <w:rsid w:val="00BF4128"/>
    <w:rsid w:val="00BF4325"/>
    <w:rsid w:val="00BF4745"/>
    <w:rsid w:val="00BF4D93"/>
    <w:rsid w:val="00BF523D"/>
    <w:rsid w:val="00BF6C8A"/>
    <w:rsid w:val="00C000D7"/>
    <w:rsid w:val="00C0185E"/>
    <w:rsid w:val="00C0251B"/>
    <w:rsid w:val="00C02B29"/>
    <w:rsid w:val="00C02E08"/>
    <w:rsid w:val="00C03172"/>
    <w:rsid w:val="00C047A9"/>
    <w:rsid w:val="00C06234"/>
    <w:rsid w:val="00C079E1"/>
    <w:rsid w:val="00C1049A"/>
    <w:rsid w:val="00C12805"/>
    <w:rsid w:val="00C13A2A"/>
    <w:rsid w:val="00C144B8"/>
    <w:rsid w:val="00C14C64"/>
    <w:rsid w:val="00C14D18"/>
    <w:rsid w:val="00C14DDE"/>
    <w:rsid w:val="00C155A6"/>
    <w:rsid w:val="00C15EA2"/>
    <w:rsid w:val="00C16D28"/>
    <w:rsid w:val="00C17569"/>
    <w:rsid w:val="00C21596"/>
    <w:rsid w:val="00C2172B"/>
    <w:rsid w:val="00C2192F"/>
    <w:rsid w:val="00C225B6"/>
    <w:rsid w:val="00C2268A"/>
    <w:rsid w:val="00C24D2B"/>
    <w:rsid w:val="00C31401"/>
    <w:rsid w:val="00C31C9B"/>
    <w:rsid w:val="00C32CB8"/>
    <w:rsid w:val="00C32D70"/>
    <w:rsid w:val="00C335AA"/>
    <w:rsid w:val="00C339D2"/>
    <w:rsid w:val="00C346B9"/>
    <w:rsid w:val="00C3484C"/>
    <w:rsid w:val="00C34CFD"/>
    <w:rsid w:val="00C35636"/>
    <w:rsid w:val="00C35805"/>
    <w:rsid w:val="00C35B64"/>
    <w:rsid w:val="00C3785D"/>
    <w:rsid w:val="00C4050D"/>
    <w:rsid w:val="00C40767"/>
    <w:rsid w:val="00C40B5B"/>
    <w:rsid w:val="00C42CD8"/>
    <w:rsid w:val="00C44091"/>
    <w:rsid w:val="00C50616"/>
    <w:rsid w:val="00C507AB"/>
    <w:rsid w:val="00C50DB1"/>
    <w:rsid w:val="00C50DEF"/>
    <w:rsid w:val="00C511EB"/>
    <w:rsid w:val="00C51D9B"/>
    <w:rsid w:val="00C52180"/>
    <w:rsid w:val="00C52BA8"/>
    <w:rsid w:val="00C52EB4"/>
    <w:rsid w:val="00C53E77"/>
    <w:rsid w:val="00C55083"/>
    <w:rsid w:val="00C553A4"/>
    <w:rsid w:val="00C5608B"/>
    <w:rsid w:val="00C56DF1"/>
    <w:rsid w:val="00C57773"/>
    <w:rsid w:val="00C60BE5"/>
    <w:rsid w:val="00C60D0F"/>
    <w:rsid w:val="00C648F5"/>
    <w:rsid w:val="00C66484"/>
    <w:rsid w:val="00C7105C"/>
    <w:rsid w:val="00C71784"/>
    <w:rsid w:val="00C75DB8"/>
    <w:rsid w:val="00C777AD"/>
    <w:rsid w:val="00C831B9"/>
    <w:rsid w:val="00C8399F"/>
    <w:rsid w:val="00C87C05"/>
    <w:rsid w:val="00C87F37"/>
    <w:rsid w:val="00C907FF"/>
    <w:rsid w:val="00C9096A"/>
    <w:rsid w:val="00C90BB8"/>
    <w:rsid w:val="00C918B5"/>
    <w:rsid w:val="00C942FA"/>
    <w:rsid w:val="00C9598F"/>
    <w:rsid w:val="00C9682E"/>
    <w:rsid w:val="00CA2C22"/>
    <w:rsid w:val="00CA3152"/>
    <w:rsid w:val="00CA391E"/>
    <w:rsid w:val="00CA3A1E"/>
    <w:rsid w:val="00CA3B6A"/>
    <w:rsid w:val="00CA3D6E"/>
    <w:rsid w:val="00CA44E2"/>
    <w:rsid w:val="00CA65FB"/>
    <w:rsid w:val="00CA77BC"/>
    <w:rsid w:val="00CA79B4"/>
    <w:rsid w:val="00CB0430"/>
    <w:rsid w:val="00CB1684"/>
    <w:rsid w:val="00CB2363"/>
    <w:rsid w:val="00CB31AD"/>
    <w:rsid w:val="00CB3664"/>
    <w:rsid w:val="00CB375E"/>
    <w:rsid w:val="00CC0062"/>
    <w:rsid w:val="00CC105E"/>
    <w:rsid w:val="00CC1749"/>
    <w:rsid w:val="00CC2B57"/>
    <w:rsid w:val="00CC4C86"/>
    <w:rsid w:val="00CC7EC3"/>
    <w:rsid w:val="00CD11C7"/>
    <w:rsid w:val="00CD1F67"/>
    <w:rsid w:val="00CD2FAD"/>
    <w:rsid w:val="00CD30A8"/>
    <w:rsid w:val="00CD3386"/>
    <w:rsid w:val="00CD38F7"/>
    <w:rsid w:val="00CD41E9"/>
    <w:rsid w:val="00CD436A"/>
    <w:rsid w:val="00CD4577"/>
    <w:rsid w:val="00CD4F54"/>
    <w:rsid w:val="00CD50BA"/>
    <w:rsid w:val="00CD6057"/>
    <w:rsid w:val="00CD7C1E"/>
    <w:rsid w:val="00CE0E06"/>
    <w:rsid w:val="00CE170F"/>
    <w:rsid w:val="00CE1C73"/>
    <w:rsid w:val="00CE2C5F"/>
    <w:rsid w:val="00CE4183"/>
    <w:rsid w:val="00CE4826"/>
    <w:rsid w:val="00CE5097"/>
    <w:rsid w:val="00CE6D15"/>
    <w:rsid w:val="00CE7CC2"/>
    <w:rsid w:val="00CF0506"/>
    <w:rsid w:val="00CF0692"/>
    <w:rsid w:val="00CF129D"/>
    <w:rsid w:val="00CF2175"/>
    <w:rsid w:val="00CF327D"/>
    <w:rsid w:val="00CF3896"/>
    <w:rsid w:val="00CF554A"/>
    <w:rsid w:val="00CF6D9D"/>
    <w:rsid w:val="00CF7278"/>
    <w:rsid w:val="00D00D2F"/>
    <w:rsid w:val="00D015D4"/>
    <w:rsid w:val="00D0453A"/>
    <w:rsid w:val="00D04D45"/>
    <w:rsid w:val="00D06E29"/>
    <w:rsid w:val="00D11AA1"/>
    <w:rsid w:val="00D12A75"/>
    <w:rsid w:val="00D12D72"/>
    <w:rsid w:val="00D14792"/>
    <w:rsid w:val="00D15AA5"/>
    <w:rsid w:val="00D1680B"/>
    <w:rsid w:val="00D16BB9"/>
    <w:rsid w:val="00D174A2"/>
    <w:rsid w:val="00D20856"/>
    <w:rsid w:val="00D225CF"/>
    <w:rsid w:val="00D23FB3"/>
    <w:rsid w:val="00D24D06"/>
    <w:rsid w:val="00D256E7"/>
    <w:rsid w:val="00D25726"/>
    <w:rsid w:val="00D25867"/>
    <w:rsid w:val="00D25C73"/>
    <w:rsid w:val="00D26EF1"/>
    <w:rsid w:val="00D31C91"/>
    <w:rsid w:val="00D3410C"/>
    <w:rsid w:val="00D3441E"/>
    <w:rsid w:val="00D34F93"/>
    <w:rsid w:val="00D3731D"/>
    <w:rsid w:val="00D3733B"/>
    <w:rsid w:val="00D401A1"/>
    <w:rsid w:val="00D4050C"/>
    <w:rsid w:val="00D40B1A"/>
    <w:rsid w:val="00D410A1"/>
    <w:rsid w:val="00D41963"/>
    <w:rsid w:val="00D44F00"/>
    <w:rsid w:val="00D453DC"/>
    <w:rsid w:val="00D52399"/>
    <w:rsid w:val="00D52463"/>
    <w:rsid w:val="00D5312D"/>
    <w:rsid w:val="00D558B3"/>
    <w:rsid w:val="00D56DD0"/>
    <w:rsid w:val="00D60B4B"/>
    <w:rsid w:val="00D62C52"/>
    <w:rsid w:val="00D63388"/>
    <w:rsid w:val="00D66731"/>
    <w:rsid w:val="00D6697D"/>
    <w:rsid w:val="00D67998"/>
    <w:rsid w:val="00D702F8"/>
    <w:rsid w:val="00D71520"/>
    <w:rsid w:val="00D71878"/>
    <w:rsid w:val="00D71E83"/>
    <w:rsid w:val="00D72B59"/>
    <w:rsid w:val="00D730F9"/>
    <w:rsid w:val="00D73AD0"/>
    <w:rsid w:val="00D7468A"/>
    <w:rsid w:val="00D75D46"/>
    <w:rsid w:val="00D77133"/>
    <w:rsid w:val="00D77973"/>
    <w:rsid w:val="00D806E7"/>
    <w:rsid w:val="00D81770"/>
    <w:rsid w:val="00D8388D"/>
    <w:rsid w:val="00D84BEF"/>
    <w:rsid w:val="00D857A1"/>
    <w:rsid w:val="00D8769F"/>
    <w:rsid w:val="00D913B2"/>
    <w:rsid w:val="00D9236F"/>
    <w:rsid w:val="00D927EB"/>
    <w:rsid w:val="00D92B4D"/>
    <w:rsid w:val="00D939CD"/>
    <w:rsid w:val="00D95AB6"/>
    <w:rsid w:val="00D97F1D"/>
    <w:rsid w:val="00DA1C14"/>
    <w:rsid w:val="00DA1CEF"/>
    <w:rsid w:val="00DA309D"/>
    <w:rsid w:val="00DA3B96"/>
    <w:rsid w:val="00DA7598"/>
    <w:rsid w:val="00DB0175"/>
    <w:rsid w:val="00DB02A4"/>
    <w:rsid w:val="00DB163D"/>
    <w:rsid w:val="00DB1D9D"/>
    <w:rsid w:val="00DB204E"/>
    <w:rsid w:val="00DB39F1"/>
    <w:rsid w:val="00DB4145"/>
    <w:rsid w:val="00DB5BB3"/>
    <w:rsid w:val="00DB64BF"/>
    <w:rsid w:val="00DB6EA2"/>
    <w:rsid w:val="00DB7F38"/>
    <w:rsid w:val="00DC0B18"/>
    <w:rsid w:val="00DC163F"/>
    <w:rsid w:val="00DC176B"/>
    <w:rsid w:val="00DC1779"/>
    <w:rsid w:val="00DC2D10"/>
    <w:rsid w:val="00DC2F36"/>
    <w:rsid w:val="00DC394C"/>
    <w:rsid w:val="00DC4297"/>
    <w:rsid w:val="00DC565F"/>
    <w:rsid w:val="00DC5FE5"/>
    <w:rsid w:val="00DC6685"/>
    <w:rsid w:val="00DC67B6"/>
    <w:rsid w:val="00DD2424"/>
    <w:rsid w:val="00DD2C3D"/>
    <w:rsid w:val="00DD3BB6"/>
    <w:rsid w:val="00DD5035"/>
    <w:rsid w:val="00DD6825"/>
    <w:rsid w:val="00DD7052"/>
    <w:rsid w:val="00DD7608"/>
    <w:rsid w:val="00DD77B2"/>
    <w:rsid w:val="00DE20D1"/>
    <w:rsid w:val="00DE2760"/>
    <w:rsid w:val="00DE3DA7"/>
    <w:rsid w:val="00DE5752"/>
    <w:rsid w:val="00DE5AEF"/>
    <w:rsid w:val="00DE683D"/>
    <w:rsid w:val="00DF2461"/>
    <w:rsid w:val="00DF2FD1"/>
    <w:rsid w:val="00DF3C3E"/>
    <w:rsid w:val="00DF4379"/>
    <w:rsid w:val="00DF4EC9"/>
    <w:rsid w:val="00DF6654"/>
    <w:rsid w:val="00DF68F4"/>
    <w:rsid w:val="00DF6DB7"/>
    <w:rsid w:val="00DF7156"/>
    <w:rsid w:val="00DF7C4D"/>
    <w:rsid w:val="00E0054C"/>
    <w:rsid w:val="00E0137D"/>
    <w:rsid w:val="00E01704"/>
    <w:rsid w:val="00E02EA1"/>
    <w:rsid w:val="00E03962"/>
    <w:rsid w:val="00E056AE"/>
    <w:rsid w:val="00E13078"/>
    <w:rsid w:val="00E13718"/>
    <w:rsid w:val="00E13963"/>
    <w:rsid w:val="00E13A9E"/>
    <w:rsid w:val="00E13B73"/>
    <w:rsid w:val="00E13F40"/>
    <w:rsid w:val="00E14183"/>
    <w:rsid w:val="00E163D7"/>
    <w:rsid w:val="00E202AC"/>
    <w:rsid w:val="00E208D0"/>
    <w:rsid w:val="00E20BFC"/>
    <w:rsid w:val="00E236E0"/>
    <w:rsid w:val="00E239FE"/>
    <w:rsid w:val="00E32E88"/>
    <w:rsid w:val="00E3403C"/>
    <w:rsid w:val="00E3597D"/>
    <w:rsid w:val="00E35C3C"/>
    <w:rsid w:val="00E36ECB"/>
    <w:rsid w:val="00E4244D"/>
    <w:rsid w:val="00E44EB8"/>
    <w:rsid w:val="00E45383"/>
    <w:rsid w:val="00E45884"/>
    <w:rsid w:val="00E51325"/>
    <w:rsid w:val="00E5186C"/>
    <w:rsid w:val="00E522D4"/>
    <w:rsid w:val="00E52A26"/>
    <w:rsid w:val="00E5325E"/>
    <w:rsid w:val="00E53D26"/>
    <w:rsid w:val="00E551F3"/>
    <w:rsid w:val="00E55632"/>
    <w:rsid w:val="00E55CC3"/>
    <w:rsid w:val="00E5636D"/>
    <w:rsid w:val="00E56FEA"/>
    <w:rsid w:val="00E571F0"/>
    <w:rsid w:val="00E57310"/>
    <w:rsid w:val="00E603CA"/>
    <w:rsid w:val="00E60501"/>
    <w:rsid w:val="00E61655"/>
    <w:rsid w:val="00E62D13"/>
    <w:rsid w:val="00E62DEA"/>
    <w:rsid w:val="00E62E49"/>
    <w:rsid w:val="00E664BA"/>
    <w:rsid w:val="00E70CAB"/>
    <w:rsid w:val="00E72608"/>
    <w:rsid w:val="00E73694"/>
    <w:rsid w:val="00E7454B"/>
    <w:rsid w:val="00E81D64"/>
    <w:rsid w:val="00E86B9F"/>
    <w:rsid w:val="00E8783D"/>
    <w:rsid w:val="00E92BE8"/>
    <w:rsid w:val="00E93A36"/>
    <w:rsid w:val="00E94521"/>
    <w:rsid w:val="00E95003"/>
    <w:rsid w:val="00E966CE"/>
    <w:rsid w:val="00E97E2B"/>
    <w:rsid w:val="00EA00DC"/>
    <w:rsid w:val="00EA1042"/>
    <w:rsid w:val="00EA1C47"/>
    <w:rsid w:val="00EA2A5D"/>
    <w:rsid w:val="00EA49D6"/>
    <w:rsid w:val="00EA534E"/>
    <w:rsid w:val="00EA5CA2"/>
    <w:rsid w:val="00EA6AF8"/>
    <w:rsid w:val="00EA7290"/>
    <w:rsid w:val="00EB14E5"/>
    <w:rsid w:val="00EB1896"/>
    <w:rsid w:val="00EB26B8"/>
    <w:rsid w:val="00EB27D5"/>
    <w:rsid w:val="00EB315F"/>
    <w:rsid w:val="00EB4486"/>
    <w:rsid w:val="00EB695E"/>
    <w:rsid w:val="00EB6CB9"/>
    <w:rsid w:val="00EB771B"/>
    <w:rsid w:val="00EC37D5"/>
    <w:rsid w:val="00EC4A5C"/>
    <w:rsid w:val="00EC6BB7"/>
    <w:rsid w:val="00ED1175"/>
    <w:rsid w:val="00ED130C"/>
    <w:rsid w:val="00ED2043"/>
    <w:rsid w:val="00ED6822"/>
    <w:rsid w:val="00ED6D12"/>
    <w:rsid w:val="00ED715D"/>
    <w:rsid w:val="00EE1500"/>
    <w:rsid w:val="00EE2F41"/>
    <w:rsid w:val="00EE42B9"/>
    <w:rsid w:val="00EE49C3"/>
    <w:rsid w:val="00EE5B56"/>
    <w:rsid w:val="00EE6587"/>
    <w:rsid w:val="00EE6CDB"/>
    <w:rsid w:val="00EE7274"/>
    <w:rsid w:val="00EF0956"/>
    <w:rsid w:val="00EF1897"/>
    <w:rsid w:val="00EF2776"/>
    <w:rsid w:val="00EF5817"/>
    <w:rsid w:val="00EF6FE3"/>
    <w:rsid w:val="00EF71E8"/>
    <w:rsid w:val="00F02455"/>
    <w:rsid w:val="00F02A0F"/>
    <w:rsid w:val="00F02EB6"/>
    <w:rsid w:val="00F0334C"/>
    <w:rsid w:val="00F0343E"/>
    <w:rsid w:val="00F048B0"/>
    <w:rsid w:val="00F05587"/>
    <w:rsid w:val="00F06677"/>
    <w:rsid w:val="00F0728A"/>
    <w:rsid w:val="00F079EA"/>
    <w:rsid w:val="00F07C17"/>
    <w:rsid w:val="00F10076"/>
    <w:rsid w:val="00F113D6"/>
    <w:rsid w:val="00F146BA"/>
    <w:rsid w:val="00F20C3E"/>
    <w:rsid w:val="00F21C73"/>
    <w:rsid w:val="00F22460"/>
    <w:rsid w:val="00F2278D"/>
    <w:rsid w:val="00F22B06"/>
    <w:rsid w:val="00F23163"/>
    <w:rsid w:val="00F241C9"/>
    <w:rsid w:val="00F249C7"/>
    <w:rsid w:val="00F270F7"/>
    <w:rsid w:val="00F30BBC"/>
    <w:rsid w:val="00F30C02"/>
    <w:rsid w:val="00F32781"/>
    <w:rsid w:val="00F352A9"/>
    <w:rsid w:val="00F3582D"/>
    <w:rsid w:val="00F35D5C"/>
    <w:rsid w:val="00F36DE3"/>
    <w:rsid w:val="00F37517"/>
    <w:rsid w:val="00F3789B"/>
    <w:rsid w:val="00F37EFB"/>
    <w:rsid w:val="00F4042E"/>
    <w:rsid w:val="00F406F7"/>
    <w:rsid w:val="00F42642"/>
    <w:rsid w:val="00F44569"/>
    <w:rsid w:val="00F44651"/>
    <w:rsid w:val="00F50787"/>
    <w:rsid w:val="00F51397"/>
    <w:rsid w:val="00F527AA"/>
    <w:rsid w:val="00F52972"/>
    <w:rsid w:val="00F550B9"/>
    <w:rsid w:val="00F57219"/>
    <w:rsid w:val="00F577AC"/>
    <w:rsid w:val="00F60415"/>
    <w:rsid w:val="00F60F2F"/>
    <w:rsid w:val="00F62130"/>
    <w:rsid w:val="00F63019"/>
    <w:rsid w:val="00F63612"/>
    <w:rsid w:val="00F6439A"/>
    <w:rsid w:val="00F64910"/>
    <w:rsid w:val="00F665A2"/>
    <w:rsid w:val="00F7094E"/>
    <w:rsid w:val="00F71002"/>
    <w:rsid w:val="00F735FB"/>
    <w:rsid w:val="00F73ACE"/>
    <w:rsid w:val="00F75AE2"/>
    <w:rsid w:val="00F763AA"/>
    <w:rsid w:val="00F7715C"/>
    <w:rsid w:val="00F779C2"/>
    <w:rsid w:val="00F80F8A"/>
    <w:rsid w:val="00F81CC0"/>
    <w:rsid w:val="00F83A58"/>
    <w:rsid w:val="00F84B73"/>
    <w:rsid w:val="00F850DA"/>
    <w:rsid w:val="00F859CD"/>
    <w:rsid w:val="00F85DE2"/>
    <w:rsid w:val="00F86F3F"/>
    <w:rsid w:val="00F8788D"/>
    <w:rsid w:val="00F910A8"/>
    <w:rsid w:val="00F91D06"/>
    <w:rsid w:val="00F92F21"/>
    <w:rsid w:val="00F93935"/>
    <w:rsid w:val="00F93C47"/>
    <w:rsid w:val="00F95962"/>
    <w:rsid w:val="00F95C36"/>
    <w:rsid w:val="00F95E79"/>
    <w:rsid w:val="00F966AE"/>
    <w:rsid w:val="00F972E9"/>
    <w:rsid w:val="00F97C37"/>
    <w:rsid w:val="00FA0042"/>
    <w:rsid w:val="00FA00FF"/>
    <w:rsid w:val="00FA15C3"/>
    <w:rsid w:val="00FA2613"/>
    <w:rsid w:val="00FA3767"/>
    <w:rsid w:val="00FA4F53"/>
    <w:rsid w:val="00FB0F49"/>
    <w:rsid w:val="00FB1312"/>
    <w:rsid w:val="00FB3DCB"/>
    <w:rsid w:val="00FB4455"/>
    <w:rsid w:val="00FB5717"/>
    <w:rsid w:val="00FB5CF5"/>
    <w:rsid w:val="00FB6DA5"/>
    <w:rsid w:val="00FC0926"/>
    <w:rsid w:val="00FC0E2F"/>
    <w:rsid w:val="00FC293E"/>
    <w:rsid w:val="00FC30AA"/>
    <w:rsid w:val="00FC4A92"/>
    <w:rsid w:val="00FC5827"/>
    <w:rsid w:val="00FC5B08"/>
    <w:rsid w:val="00FC697F"/>
    <w:rsid w:val="00FC7813"/>
    <w:rsid w:val="00FC7A6C"/>
    <w:rsid w:val="00FD1149"/>
    <w:rsid w:val="00FD21E7"/>
    <w:rsid w:val="00FD25B1"/>
    <w:rsid w:val="00FD367B"/>
    <w:rsid w:val="00FD3C6A"/>
    <w:rsid w:val="00FD4D46"/>
    <w:rsid w:val="00FD582A"/>
    <w:rsid w:val="00FD5EF6"/>
    <w:rsid w:val="00FD6009"/>
    <w:rsid w:val="00FE064F"/>
    <w:rsid w:val="00FE0782"/>
    <w:rsid w:val="00FE0BAB"/>
    <w:rsid w:val="00FE2F27"/>
    <w:rsid w:val="00FE4005"/>
    <w:rsid w:val="00FE404E"/>
    <w:rsid w:val="00FE65D2"/>
    <w:rsid w:val="00FE7918"/>
    <w:rsid w:val="00FE7C41"/>
    <w:rsid w:val="00FF0D15"/>
    <w:rsid w:val="00FF3771"/>
    <w:rsid w:val="00FF54AF"/>
    <w:rsid w:val="00FF5BFB"/>
    <w:rsid w:val="00FF70E3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D4E8"/>
  <w15:chartTrackingRefBased/>
  <w15:docId w15:val="{07A66579-966F-45C5-9711-B3B2A8E7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4D6"/>
    <w:rPr>
      <w:color w:val="0563C1" w:themeColor="hyperlink"/>
      <w:u w:val="single"/>
    </w:rPr>
  </w:style>
  <w:style w:type="paragraph" w:customStyle="1" w:styleId="NoSpacing1">
    <w:name w:val="No Spacing1"/>
    <w:uiPriority w:val="1"/>
    <w:qFormat/>
    <w:rsid w:val="000144D0"/>
    <w:rPr>
      <w:rFonts w:ascii="Calibri" w:eastAsia="SimSun" w:hAnsi="Calibri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144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4D0"/>
  </w:style>
  <w:style w:type="paragraph" w:styleId="Footer">
    <w:name w:val="footer"/>
    <w:basedOn w:val="Normal"/>
    <w:link w:val="FooterChar"/>
    <w:uiPriority w:val="99"/>
    <w:unhideWhenUsed/>
    <w:rsid w:val="000144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4D0"/>
  </w:style>
  <w:style w:type="character" w:styleId="CommentReference">
    <w:name w:val="annotation reference"/>
    <w:basedOn w:val="DefaultParagraphFont"/>
    <w:uiPriority w:val="99"/>
    <w:semiHidden/>
    <w:unhideWhenUsed/>
    <w:rsid w:val="00014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44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4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4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4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4D0"/>
    <w:rPr>
      <w:rFonts w:ascii="Segoe UI" w:hAnsi="Segoe UI" w:cs="Segoe UI"/>
      <w:sz w:val="18"/>
      <w:szCs w:val="18"/>
    </w:rPr>
  </w:style>
  <w:style w:type="paragraph" w:customStyle="1" w:styleId="ResumeAlignRight">
    <w:name w:val="Resume Align Right"/>
    <w:basedOn w:val="Normal"/>
    <w:rsid w:val="006368D3"/>
    <w:pPr>
      <w:tabs>
        <w:tab w:val="right" w:pos="10080"/>
      </w:tabs>
    </w:pPr>
    <w:rPr>
      <w:rFonts w:ascii="Times New Roman" w:eastAsia="SimSu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70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1D3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73787"/>
    <w:rPr>
      <w:color w:val="605E5C"/>
      <w:shd w:val="clear" w:color="auto" w:fill="E1DFDD"/>
    </w:rPr>
  </w:style>
  <w:style w:type="paragraph" w:customStyle="1" w:styleId="Default">
    <w:name w:val="Default"/>
    <w:rsid w:val="00564535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49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F51397"/>
  </w:style>
  <w:style w:type="character" w:styleId="FollowedHyperlink">
    <w:name w:val="FollowedHyperlink"/>
    <w:basedOn w:val="DefaultParagraphFont"/>
    <w:uiPriority w:val="99"/>
    <w:semiHidden/>
    <w:unhideWhenUsed/>
    <w:rsid w:val="00FD3C6A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DB6EA2"/>
  </w:style>
  <w:style w:type="character" w:customStyle="1" w:styleId="break-words">
    <w:name w:val="break-words"/>
    <w:basedOn w:val="DefaultParagraphFont"/>
    <w:rsid w:val="00DB6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0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8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1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6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4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4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9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7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5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e394ee26-7226-44bd-a68b-840ffec0c6fc" xsi:nil="true"/>
    <Students xmlns="e394ee26-7226-44bd-a68b-840ffec0c6fc">
      <UserInfo>
        <DisplayName/>
        <AccountId xsi:nil="true"/>
        <AccountType/>
      </UserInfo>
    </Students>
    <TeamsChannelId xmlns="e394ee26-7226-44bd-a68b-840ffec0c6fc" xsi:nil="true"/>
    <Templates xmlns="e394ee26-7226-44bd-a68b-840ffec0c6fc" xsi:nil="true"/>
    <Has_Teacher_Only_SectionGroup xmlns="e394ee26-7226-44bd-a68b-840ffec0c6fc" xsi:nil="true"/>
    <NotebookType xmlns="e394ee26-7226-44bd-a68b-840ffec0c6fc" xsi:nil="true"/>
    <CultureName xmlns="e394ee26-7226-44bd-a68b-840ffec0c6fc" xsi:nil="true"/>
    <IsNotebookLocked xmlns="e394ee26-7226-44bd-a68b-840ffec0c6fc" xsi:nil="true"/>
    <DefaultSectionNames xmlns="e394ee26-7226-44bd-a68b-840ffec0c6fc" xsi:nil="true"/>
    <Owner xmlns="e394ee26-7226-44bd-a68b-840ffec0c6fc">
      <UserInfo>
        <DisplayName/>
        <AccountId xsi:nil="true"/>
        <AccountType/>
      </UserInfo>
    </Owner>
    <Teachers xmlns="e394ee26-7226-44bd-a68b-840ffec0c6fc">
      <UserInfo>
        <DisplayName/>
        <AccountId xsi:nil="true"/>
        <AccountType/>
      </UserInfo>
    </Teachers>
    <Math_Settings xmlns="e394ee26-7226-44bd-a68b-840ffec0c6fc" xsi:nil="true"/>
    <AppVersion xmlns="e394ee26-7226-44bd-a68b-840ffec0c6fc" xsi:nil="true"/>
    <Is_Collaboration_Space_Locked xmlns="e394ee26-7226-44bd-a68b-840ffec0c6fc" xsi:nil="true"/>
    <FolderType xmlns="e394ee26-7226-44bd-a68b-840ffec0c6fc" xsi:nil="true"/>
    <Student_Groups xmlns="e394ee26-7226-44bd-a68b-840ffec0c6fc">
      <UserInfo>
        <DisplayName/>
        <AccountId xsi:nil="true"/>
        <AccountType/>
      </UserInfo>
    </Student_Groups>
    <Invited_Teachers xmlns="e394ee26-7226-44bd-a68b-840ffec0c6fc" xsi:nil="true"/>
    <Invited_Students xmlns="e394ee26-7226-44bd-a68b-840ffec0c6f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8D8D4A5500F4C864B94B1B6CF3E66" ma:contentTypeVersion="26" ma:contentTypeDescription="Create a new document." ma:contentTypeScope="" ma:versionID="c0b1ae9476f170cacdb001aefe12decd">
  <xsd:schema xmlns:xsd="http://www.w3.org/2001/XMLSchema" xmlns:xs="http://www.w3.org/2001/XMLSchema" xmlns:p="http://schemas.microsoft.com/office/2006/metadata/properties" xmlns:ns3="e394ee26-7226-44bd-a68b-840ffec0c6fc" targetNamespace="http://schemas.microsoft.com/office/2006/metadata/properties" ma:root="true" ma:fieldsID="6a3889f616a11b8a727db61a4a881891" ns3:_="">
    <xsd:import namespace="e394ee26-7226-44bd-a68b-840ffec0c6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4ee26-7226-44bd-a68b-840ffec0c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C1E2B6-5B8D-4202-A2BE-6C8F9DCCF842}">
  <ds:schemaRefs>
    <ds:schemaRef ds:uri="http://schemas.microsoft.com/office/2006/metadata/properties"/>
    <ds:schemaRef ds:uri="http://schemas.microsoft.com/office/infopath/2007/PartnerControls"/>
    <ds:schemaRef ds:uri="e394ee26-7226-44bd-a68b-840ffec0c6fc"/>
  </ds:schemaRefs>
</ds:datastoreItem>
</file>

<file path=customXml/itemProps2.xml><?xml version="1.0" encoding="utf-8"?>
<ds:datastoreItem xmlns:ds="http://schemas.openxmlformats.org/officeDocument/2006/customXml" ds:itemID="{0B55824E-C0FE-4EBA-ABE9-194D3ABC3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4ee26-7226-44bd-a68b-840ffec0c6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D99A2D-512F-4BAC-9B53-2DCE0F619E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F4817B-7A6B-4103-A978-29122FE4E3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Orazio Casanova</dc:creator>
  <cp:keywords/>
  <dc:description/>
  <cp:lastModifiedBy>Jane P Lewiston</cp:lastModifiedBy>
  <cp:revision>2</cp:revision>
  <cp:lastPrinted>2024-10-02T20:16:00Z</cp:lastPrinted>
  <dcterms:created xsi:type="dcterms:W3CDTF">2024-10-02T20:30:00Z</dcterms:created>
  <dcterms:modified xsi:type="dcterms:W3CDTF">2024-10-02T20:30:00Z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0x0101003638D8D4A5500F4C864B94B1B6CF3E66</vt:lpwstr>
  </property>
  <property fmtid="{D5CDD505-2E9C-101B-9397-08002B2CF9AE}" pid="3" name="GrammarlyDocumentId">
    <vt:lpwstr>a5a3a5bafe67145c47ee6c13a6e76b120ddef3702f531b63a15da6eeff134a29</vt:lpwstr>
  </property>
</Properties>
</file>